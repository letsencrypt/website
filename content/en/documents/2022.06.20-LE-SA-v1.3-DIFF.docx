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2628" w14:textId="77777777" w:rsidR="00370E18" w:rsidRPr="00126A8F" w:rsidRDefault="00370E18" w:rsidP="00017C00">
      <w:pPr>
        <w:widowControl/>
        <w:kinsoku w:val="0"/>
        <w:overflowPunct w:val="0"/>
        <w:autoSpaceDE/>
        <w:autoSpaceDN/>
        <w:adjustRightInd/>
        <w:spacing w:before="265" w:line="358" w:lineRule="exact"/>
        <w:jc w:val="center"/>
        <w:textAlignment w:val="baseline"/>
        <w:outlineLvl w:val="0"/>
        <w:rPr>
          <w:del w:id="0" w:author="ISRG" w:date="2022-06-20T22:46:00Z"/>
          <w:b/>
          <w:bCs/>
          <w:sz w:val="31"/>
          <w:szCs w:val="31"/>
        </w:rPr>
      </w:pPr>
      <w:del w:id="1" w:author="ISRG" w:date="2022-06-20T22:46:00Z">
        <w:r w:rsidRPr="00126A8F">
          <w:rPr>
            <w:b/>
            <w:bCs/>
            <w:sz w:val="31"/>
            <w:szCs w:val="31"/>
          </w:rPr>
          <w:delText>LET’S ENCRYPT</w:delText>
        </w:r>
      </w:del>
    </w:p>
    <w:p w14:paraId="2D98B85B" w14:textId="77777777" w:rsidR="00370E18" w:rsidRPr="00126A8F" w:rsidRDefault="00370E18" w:rsidP="00827364">
      <w:pPr>
        <w:widowControl/>
        <w:kinsoku w:val="0"/>
        <w:overflowPunct w:val="0"/>
        <w:autoSpaceDE/>
        <w:autoSpaceDN/>
        <w:adjustRightInd/>
        <w:spacing w:before="247" w:line="358" w:lineRule="exact"/>
        <w:jc w:val="center"/>
        <w:textAlignment w:val="baseline"/>
        <w:rPr>
          <w:del w:id="2" w:author="ISRG" w:date="2022-06-20T22:46:00Z"/>
          <w:b/>
          <w:bCs/>
          <w:sz w:val="31"/>
          <w:szCs w:val="31"/>
        </w:rPr>
      </w:pPr>
      <w:del w:id="3" w:author="ISRG" w:date="2022-06-20T22:46:00Z">
        <w:r w:rsidRPr="00126A8F">
          <w:rPr>
            <w:b/>
            <w:bCs/>
            <w:sz w:val="31"/>
            <w:szCs w:val="31"/>
          </w:rPr>
          <w:delText>SUBSCRIBER AGREEMENT</w:delText>
        </w:r>
      </w:del>
    </w:p>
    <w:p w14:paraId="5832646C" w14:textId="08BCC938" w:rsidR="00670898" w:rsidRPr="003C3DA9" w:rsidRDefault="00670898" w:rsidP="00670898">
      <w:pPr>
        <w:widowControl/>
        <w:kinsoku w:val="0"/>
        <w:overflowPunct w:val="0"/>
        <w:autoSpaceDE/>
        <w:autoSpaceDN/>
        <w:adjustRightInd/>
        <w:spacing w:before="265" w:line="358" w:lineRule="exact"/>
        <w:jc w:val="center"/>
        <w:textAlignment w:val="baseline"/>
        <w:outlineLvl w:val="0"/>
        <w:rPr>
          <w:ins w:id="4" w:author="ISRG" w:date="2022-06-20T22:46:00Z"/>
          <w:b/>
          <w:bCs/>
          <w:smallCaps/>
          <w:sz w:val="31"/>
          <w:szCs w:val="31"/>
        </w:rPr>
      </w:pPr>
      <w:ins w:id="5" w:author="ISRG" w:date="2022-06-20T22:46:00Z">
        <w:r w:rsidRPr="003C3DA9">
          <w:rPr>
            <w:b/>
            <w:bCs/>
            <w:smallCaps/>
            <w:sz w:val="31"/>
            <w:szCs w:val="31"/>
          </w:rPr>
          <w:t>Let’s Encrypt</w:t>
        </w:r>
        <w:r>
          <w:rPr>
            <w:b/>
            <w:bCs/>
            <w:smallCaps/>
            <w:sz w:val="31"/>
            <w:szCs w:val="31"/>
          </w:rPr>
          <w:br/>
        </w:r>
        <w:r w:rsidRPr="003C3DA9">
          <w:rPr>
            <w:b/>
            <w:bCs/>
            <w:smallCaps/>
            <w:sz w:val="31"/>
            <w:szCs w:val="31"/>
          </w:rPr>
          <w:t>Subscriber Agreement</w:t>
        </w:r>
      </w:ins>
    </w:p>
    <w:p w14:paraId="412E446B" w14:textId="56E53D25" w:rsidR="004355BB" w:rsidRDefault="00370E18" w:rsidP="00827364">
      <w:pPr>
        <w:widowControl/>
        <w:kinsoku w:val="0"/>
        <w:overflowPunct w:val="0"/>
        <w:autoSpaceDE/>
        <w:autoSpaceDN/>
        <w:adjustRightInd/>
        <w:spacing w:before="237" w:line="229" w:lineRule="exact"/>
        <w:ind w:right="144"/>
        <w:textAlignment w:val="baseline"/>
        <w:rPr>
          <w:ins w:id="6" w:author="ISRG" w:date="2022-06-20T22:46:00Z"/>
        </w:rPr>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proofErr w:type="gramStart"/>
      <w:r w:rsidRPr="00126A8F">
        <w:t>organization</w:t>
      </w:r>
      <w:proofErr w:type="gramEnd"/>
      <w:r w:rsidRPr="00126A8F">
        <w:t xml:space="preserve">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regarding Your and Our rights and duties relating to Your acquisition and use of SSL/TLS digital certificates issued by ISRG.</w:t>
      </w:r>
      <w:del w:id="7" w:author="ISRG" w:date="2022-06-20T22:46:00Z">
        <w:r w:rsidRPr="00126A8F">
          <w:delText xml:space="preserve"> </w:delText>
        </w:r>
      </w:del>
    </w:p>
    <w:p w14:paraId="2B116412" w14:textId="6785F0D2"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proofErr w:type="gramStart"/>
      <w:r w:rsidR="00BA0DCF">
        <w:t>Y</w:t>
      </w:r>
      <w:r w:rsidRPr="00126A8F">
        <w:t>ou</w:t>
      </w:r>
      <w:proofErr w:type="gramEnd"/>
      <w:r w:rsidRPr="00126A8F">
        <w:t xml:space="preserve">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41A849D7"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ACME </w:t>
      </w:r>
      <w:ins w:id="8" w:author="ISRG" w:date="2022-06-20T22:46:00Z">
        <w:r w:rsidR="004355BB">
          <w:t xml:space="preserve">(Automated Certificate Management Environment) </w:t>
        </w:r>
      </w:ins>
      <w:r w:rsidRPr="00126A8F">
        <w:t xml:space="preserve">protocol to request, accept, </w:t>
      </w:r>
      <w:proofErr w:type="gramStart"/>
      <w:r w:rsidRPr="00126A8F">
        <w:t>use</w:t>
      </w:r>
      <w:proofErr w:type="gramEnd"/>
      <w:r w:rsidRPr="00126A8F">
        <w:t xml:space="preserve"> or manage Let’s Encrypt Certificates.</w:t>
      </w:r>
    </w:p>
    <w:p w14:paraId="1E812788" w14:textId="7777777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“Certificate” — A computer-based record or electronic message issued by an entity that associates a “Public Key” with an Internet domain name or other technical identifiers and is Digitally Signed by the issuing entity.</w:t>
      </w:r>
    </w:p>
    <w:p w14:paraId="5BD6450D" w14:textId="33679639" w:rsidR="00370E18" w:rsidRDefault="00370E18" w:rsidP="00827364">
      <w:pPr>
        <w:widowControl/>
        <w:kinsoku w:val="0"/>
        <w:overflowPunct w:val="0"/>
        <w:autoSpaceDE/>
        <w:autoSpaceDN/>
        <w:adjustRightInd/>
        <w:spacing w:before="239" w:line="231" w:lineRule="exact"/>
        <w:ind w:right="360"/>
        <w:textAlignment w:val="baseline"/>
      </w:pPr>
      <w:r w:rsidRPr="00126A8F">
        <w:t xml:space="preserve">“CRL” — </w:t>
      </w:r>
      <w:del w:id="9" w:author="ISRG" w:date="2022-06-20T22:46:00Z">
        <w:r w:rsidRPr="00126A8F">
          <w:delText>A</w:delText>
        </w:r>
      </w:del>
      <w:ins w:id="10" w:author="ISRG" w:date="2022-06-20T22:46:00Z">
        <w:r w:rsidR="00D12BFB">
          <w:t>Certificate Revocation List, a</w:t>
        </w:r>
      </w:ins>
      <w:r w:rsidR="00D12BFB" w:rsidRPr="00126A8F">
        <w:t xml:space="preserve"> </w:t>
      </w:r>
      <w:r w:rsidRPr="00126A8F">
        <w:t>database or other list of Certificates that have been revoked prior to the expiration of their Validity Period.</w:t>
      </w:r>
    </w:p>
    <w:p w14:paraId="5A83F8F5" w14:textId="2A617830" w:rsidR="00442DF5" w:rsidRPr="00126A8F" w:rsidRDefault="00442DF5" w:rsidP="00827364">
      <w:pPr>
        <w:widowControl/>
        <w:kinsoku w:val="0"/>
        <w:overflowPunct w:val="0"/>
        <w:autoSpaceDE/>
        <w:autoSpaceDN/>
        <w:adjustRightInd/>
        <w:spacing w:before="239" w:line="231" w:lineRule="exact"/>
        <w:ind w:right="360"/>
        <w:textAlignment w:val="baseline"/>
        <w:rPr>
          <w:ins w:id="11" w:author="ISRG" w:date="2022-06-20T22:46:00Z"/>
        </w:rPr>
      </w:pPr>
      <w:ins w:id="12" w:author="ISRG" w:date="2022-06-20T22:46:00Z">
        <w:r w:rsidRPr="00126A8F">
          <w:t>“</w:t>
        </w:r>
        <w:r>
          <w:t>Certificate Transparency Log</w:t>
        </w:r>
        <w:r w:rsidRPr="00126A8F">
          <w:t xml:space="preserve">” — </w:t>
        </w:r>
        <w:r>
          <w:t>A electronic system designed to make a</w:t>
        </w:r>
        <w:r w:rsidR="00424851">
          <w:t xml:space="preserve"> tamper-evident</w:t>
        </w:r>
        <w:r>
          <w:t xml:space="preserve"> list of Certificates issued by Let’s Encrypt and other certificate authorities available to the </w:t>
        </w:r>
        <w:proofErr w:type="gramStart"/>
        <w:r>
          <w:t>general public</w:t>
        </w:r>
        <w:proofErr w:type="gramEnd"/>
        <w:r>
          <w:t>.</w:t>
        </w:r>
      </w:ins>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“Digital Signature/Digitally Sign” — The transformation of an electronic record by one person, using a Private Key and Public Key Cryptography, so that another person having the transformed record and the corresponding Public Key can accurately determine (</w:t>
      </w:r>
      <w:proofErr w:type="spellStart"/>
      <w:r w:rsidRPr="00126A8F">
        <w:t>i</w:t>
      </w:r>
      <w:proofErr w:type="spellEnd"/>
      <w:r w:rsidRPr="00126A8F">
        <w:t xml:space="preserve">)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related keys (a Private Key and its corresponding Public Key), having the properties that (</w:t>
      </w:r>
      <w:proofErr w:type="spellStart"/>
      <w:r w:rsidRPr="00126A8F">
        <w:t>i</w:t>
      </w:r>
      <w:proofErr w:type="spellEnd"/>
      <w:r w:rsidRPr="00126A8F">
        <w:t xml:space="preserve">)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27FAE41F"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w:t>
      </w:r>
      <w:del w:id="13" w:author="ISRG" w:date="2022-06-20T22:46:00Z">
        <w:r w:rsidRPr="00126A8F">
          <w:delText>”—</w:delText>
        </w:r>
      </w:del>
      <w:ins w:id="14" w:author="ISRG" w:date="2022-06-20T22:46:00Z">
        <w:r w:rsidRPr="00126A8F">
          <w:t>”</w:t>
        </w:r>
        <w:r w:rsidR="00B13EDA">
          <w:t xml:space="preserve"> </w:t>
        </w:r>
        <w:r w:rsidRPr="00126A8F">
          <w:t>—</w:t>
        </w:r>
      </w:ins>
      <w:r w:rsidRPr="00126A8F">
        <w:t xml:space="preserv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w:t>
      </w:r>
      <w:proofErr w:type="spellStart"/>
      <w:r w:rsidR="00B46D37" w:rsidRPr="00126A8F">
        <w:t>i</w:t>
      </w:r>
      <w:proofErr w:type="spellEnd"/>
      <w:r w:rsidR="00B46D37" w:rsidRPr="00126A8F">
        <w:t xml:space="preserve">)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19828D5B" w:rsidR="00DA199D" w:rsidRDefault="00CD6060" w:rsidP="00827364">
      <w:pPr>
        <w:widowControl/>
        <w:kinsoku w:val="0"/>
        <w:overflowPunct w:val="0"/>
        <w:autoSpaceDE/>
        <w:autoSpaceDN/>
        <w:adjustRightInd/>
        <w:spacing w:before="243" w:line="230" w:lineRule="exact"/>
        <w:ind w:right="144"/>
        <w:textAlignment w:val="baseline"/>
      </w:pPr>
      <w:r w:rsidRPr="00126A8F">
        <w:t>“</w:t>
      </w:r>
      <w:r>
        <w:t>Key Compromise</w:t>
      </w:r>
      <w:r w:rsidRPr="00126A8F">
        <w:t xml:space="preserve">”— </w:t>
      </w:r>
      <w:r>
        <w:t xml:space="preserve">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w:t>
      </w:r>
      <w:r>
        <w:lastRenderedPageBreak/>
        <w:t>methods have been developed that can easily calculate it based on the Public Key or if there is clear evidence that the specific method used to generate the Private Key was flawed.</w:t>
      </w:r>
    </w:p>
    <w:p w14:paraId="40759CA6" w14:textId="26A13B08" w:rsidR="00DB3F67" w:rsidRDefault="00DB3F67" w:rsidP="00827364">
      <w:pPr>
        <w:widowControl/>
        <w:kinsoku w:val="0"/>
        <w:overflowPunct w:val="0"/>
        <w:autoSpaceDE/>
        <w:autoSpaceDN/>
        <w:adjustRightInd/>
        <w:spacing w:before="243" w:line="230" w:lineRule="exact"/>
        <w:ind w:right="144"/>
        <w:textAlignment w:val="baseline"/>
        <w:rPr>
          <w:ins w:id="15" w:author="ISRG" w:date="2022-06-20T22:46:00Z"/>
        </w:rPr>
      </w:pPr>
      <w:ins w:id="16" w:author="ISRG" w:date="2022-06-20T22:46:00Z">
        <w:r>
          <w:t>“OCSP”</w:t>
        </w:r>
        <w:r w:rsidRPr="00DB3F67">
          <w:t xml:space="preserve"> </w:t>
        </w:r>
        <w:r w:rsidRPr="00126A8F">
          <w:t>—</w:t>
        </w:r>
        <w:r>
          <w:t xml:space="preserve"> Online Certificate Status Protocol, a system for providing information about Certificate status.</w:t>
        </w:r>
      </w:ins>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 xml:space="preserve">Public Key). These keys are, in essence, large </w:t>
      </w:r>
      <w:proofErr w:type="gramStart"/>
      <w:r w:rsidRPr="00126A8F">
        <w:t>mathematically-related</w:t>
      </w:r>
      <w:proofErr w:type="gramEnd"/>
      <w:r w:rsidRPr="00126A8F">
        <w:t xml:space="preserve"> numbers that form a unique pair. Either key may be used to encrypt a message, but only the other corresponding key may be used to decrypt the message.</w:t>
      </w:r>
    </w:p>
    <w:p w14:paraId="6CAE1A36" w14:textId="4C07BEF9" w:rsidR="00370E18" w:rsidRPr="00126A8F" w:rsidRDefault="00370E18" w:rsidP="00827364">
      <w:pPr>
        <w:widowControl/>
        <w:kinsoku w:val="0"/>
        <w:overflowPunct w:val="0"/>
        <w:autoSpaceDE/>
        <w:autoSpaceDN/>
        <w:adjustRightInd/>
        <w:spacing w:before="246" w:line="224" w:lineRule="exact"/>
        <w:textAlignment w:val="baseline"/>
      </w:pPr>
      <w:r w:rsidRPr="00126A8F">
        <w:t>“Repository” — An online system maintained by ISRG for storing and retrieving Let’s Encrypt Certificates</w:t>
      </w:r>
      <w:r w:rsidR="00D8465E" w:rsidRPr="00126A8F">
        <w:t xml:space="preserve"> </w:t>
      </w:r>
      <w:r w:rsidRPr="00126A8F">
        <w:t xml:space="preserve">and other information relevant to Let’s Encrypt Certificates, including information relating </w:t>
      </w:r>
      <w:ins w:id="17" w:author="ISRG" w:date="2022-06-20T22:46:00Z">
        <w:r w:rsidR="00845ADE">
          <w:t xml:space="preserve">to </w:t>
        </w:r>
      </w:ins>
      <w:r w:rsidRPr="00126A8F">
        <w:t>validity or revocation.</w:t>
      </w:r>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w:t>
      </w:r>
      <w:proofErr w:type="gramStart"/>
      <w:r w:rsidRPr="00126A8F">
        <w:t>so as to</w:t>
      </w:r>
      <w:proofErr w:type="gramEnd"/>
      <w:r w:rsidRPr="00126A8F">
        <w:t xml:space="preserve">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xml:space="preserve">, and prohibitions on the use of </w:t>
      </w:r>
      <w:proofErr w:type="gramStart"/>
      <w:r w:rsidRPr="005D1822">
        <w:t>fraudulently</w:t>
      </w:r>
      <w:r w:rsidR="00D8465E" w:rsidRPr="005D1822">
        <w:t>-</w:t>
      </w:r>
      <w:r w:rsidRPr="005D1822">
        <w:t>obtained</w:t>
      </w:r>
      <w:proofErr w:type="gramEnd"/>
      <w:r w:rsidRPr="005D1822">
        <w:t xml:space="preserve">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lastRenderedPageBreak/>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 xml:space="preserve">all information You have </w:t>
      </w:r>
      <w:r w:rsidRPr="00F03449">
        <w:t xml:space="preserve">provided to ISRG </w:t>
      </w:r>
      <w:r w:rsidRPr="00126A8F">
        <w:t>is</w:t>
      </w:r>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r w:rsidRPr="00126A8F">
        <w:t xml:space="preserve"> accurat</w:t>
      </w:r>
      <w:r w:rsidR="00553AAD">
        <w:t>e, current, complete, reliable</w:t>
      </w:r>
      <w:r w:rsidRPr="00126A8F">
        <w:t>, and not misleading.</w:t>
      </w:r>
      <w:r w:rsidR="00F03449">
        <w:t xml:space="preserve"> </w:t>
      </w:r>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 You rightfully hold the Private Key corresponding to the Public Key listed in Your Certificate.</w:t>
      </w:r>
    </w:p>
    <w:p w14:paraId="0EAA3106" w14:textId="5F0E43D0"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 xml:space="preserve">that You </w:t>
      </w:r>
      <w:r w:rsidRPr="00082DF1">
        <w:t>have taken</w:t>
      </w:r>
      <w:r w:rsidR="007136A6">
        <w:t xml:space="preserve">, and </w:t>
      </w:r>
      <w:r w:rsidR="007136A6" w:rsidRPr="00BE3EC3">
        <w:rPr>
          <w:b/>
        </w:rPr>
        <w:t>You agree</w:t>
      </w:r>
      <w:r w:rsidR="007136A6">
        <w:t xml:space="preserve"> that at all times You will take,</w:t>
      </w:r>
      <w:r w:rsidRPr="00082DF1">
        <w:t xml:space="preserve"> all appropriate, reasonable, and necessary steps to </w:t>
      </w:r>
      <w:del w:id="18" w:author="ISRG" w:date="2022-06-20T22:46:00Z">
        <w:r w:rsidR="00082DF1" w:rsidRPr="00082DF1">
          <w:delText>maintain</w:delText>
        </w:r>
      </w:del>
      <w:ins w:id="19" w:author="ISRG" w:date="2022-06-20T22:46:00Z">
        <w:r w:rsidR="00C57ED4">
          <w:t>assure</w:t>
        </w:r>
      </w:ins>
      <w:r w:rsidR="00C57ED4" w:rsidRPr="00082DF1">
        <w:t xml:space="preserve"> </w:t>
      </w:r>
      <w:r w:rsidR="00082DF1" w:rsidRPr="00082DF1">
        <w:t xml:space="preserve">control of, </w:t>
      </w:r>
      <w:r w:rsidRPr="00126A8F">
        <w:t>secure</w:t>
      </w:r>
      <w:r w:rsidR="00082DF1">
        <w:t xml:space="preserve">, </w:t>
      </w:r>
      <w:r w:rsidR="00621D01">
        <w:t>properly protect</w:t>
      </w:r>
      <w:ins w:id="20" w:author="ISRG" w:date="2022-06-20T22:46:00Z">
        <w:r w:rsidR="00D95EFA">
          <w:t>,</w:t>
        </w:r>
      </w:ins>
      <w:r w:rsidRPr="00126A8F">
        <w:t xml:space="preserve"> and kee</w:t>
      </w:r>
      <w:r w:rsidRPr="00621D01">
        <w:t xml:space="preserve">p </w:t>
      </w:r>
      <w:r w:rsidR="00082DF1" w:rsidRPr="00621D01">
        <w:t xml:space="preserve">secret and confidential the </w:t>
      </w:r>
      <w:r w:rsidRPr="00621D01">
        <w:t>Private Key</w:t>
      </w:r>
      <w:r w:rsidR="00082DF1" w:rsidRPr="00621D01">
        <w:t xml:space="preserve"> corresponding to the Public Key in Your Certificate (and any associated activation data or device, e.g. password or token)</w:t>
      </w:r>
      <w:r w:rsidRPr="00126A8F">
        <w:t>.</w:t>
      </w:r>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sidRPr="00126A8F">
        <w:rPr>
          <w:b/>
          <w:bCs/>
        </w:rPr>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7777777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any 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any of Your Certificates in any other way, </w:t>
      </w:r>
      <w:proofErr w:type="gramStart"/>
      <w:r w:rsidRPr="00126A8F">
        <w:t>You</w:t>
      </w:r>
      <w:proofErr w:type="gramEnd"/>
      <w:r w:rsidRPr="00126A8F">
        <w:t xml:space="preserve">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w:t>
      </w:r>
      <w:proofErr w:type="gramStart"/>
      <w:r w:rsidRPr="00126A8F">
        <w:t>Your</w:t>
      </w:r>
      <w:proofErr w:type="gramEnd"/>
      <w:r w:rsidRPr="00126A8F">
        <w:t xml:space="preserve">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3.4</w:t>
      </w:r>
      <w:r w:rsidRPr="00126A8F">
        <w:rPr>
          <w:b/>
          <w:bCs/>
        </w:rPr>
        <w:tab/>
        <w:t>Key Pair Generation</w:t>
      </w:r>
    </w:p>
    <w:p w14:paraId="003D35FB" w14:textId="77777777"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 xml:space="preserve">Your Key Pair (Public and Private Keys) will be generated by You or Your ACME Client Software on Your systems. You will submit the corresponding Public Key to </w:t>
      </w:r>
      <w:proofErr w:type="gramStart"/>
      <w:r w:rsidRPr="00126A8F">
        <w:t>ISRG</w:t>
      </w:r>
      <w:proofErr w:type="gramEnd"/>
      <w:r w:rsidRPr="00126A8F">
        <w:t xml:space="preserve"> and it will be incorporated into Your Certificate. ISRG will store Your Certificate in its Repository. ISRG will not have access to Your Private Key.</w:t>
      </w:r>
      <w:r w:rsidR="0082523D">
        <w:t xml:space="preserve"> Your Private and Public Keys will remain Your property.</w:t>
      </w:r>
    </w:p>
    <w:p w14:paraId="474C8838" w14:textId="4EA29AFB"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77FF41BE" w:rsidR="00370E18" w:rsidRPr="00126A8F" w:rsidRDefault="00370E18" w:rsidP="00827364">
      <w:pPr>
        <w:widowControl/>
        <w:kinsoku w:val="0"/>
        <w:overflowPunct w:val="0"/>
        <w:autoSpaceDE/>
        <w:autoSpaceDN/>
        <w:adjustRightInd/>
        <w:spacing w:before="237" w:line="230" w:lineRule="exact"/>
        <w:ind w:right="43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FB3B7A" w:rsidRPr="00126A8F">
        <w:t xml:space="preserve">immediately </w:t>
      </w:r>
      <w:r w:rsidR="00030850" w:rsidRPr="00126A8F">
        <w:t xml:space="preserve">inspect </w:t>
      </w:r>
      <w:r w:rsidRPr="00126A8F">
        <w:t>the contents of Your Certificate (“Initial Inspection</w:t>
      </w:r>
      <w:del w:id="21" w:author="ISRG" w:date="2022-06-20T22:46:00Z">
        <w:r w:rsidRPr="00126A8F">
          <w:delText>”)</w:delText>
        </w:r>
        <w:r w:rsidR="00E96EC4">
          <w:delText>,</w:delText>
        </w:r>
      </w:del>
      <w:ins w:id="22" w:author="ISRG" w:date="2022-06-20T22:46:00Z">
        <w:r w:rsidRPr="00126A8F">
          <w:t>”)</w:t>
        </w:r>
      </w:ins>
      <w:r w:rsidRPr="00126A8F">
        <w:t xml:space="preserve"> and </w:t>
      </w:r>
      <w:del w:id="23" w:author="ISRG" w:date="2022-06-20T22:46:00Z">
        <w:r w:rsidR="00E96EC4">
          <w:delText>to</w:delText>
        </w:r>
      </w:del>
      <w:ins w:id="24" w:author="ISRG" w:date="2022-06-20T22:46:00Z">
        <w:r w:rsidR="00C53AB0">
          <w:t>will</w:t>
        </w:r>
      </w:ins>
      <w:r w:rsidR="00C53AB0">
        <w:t xml:space="preserve">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 xml:space="preserve">problems </w:t>
      </w:r>
      <w:del w:id="25" w:author="ISRG" w:date="2022-06-20T22:46:00Z">
        <w:r w:rsidR="00FB3B7A" w:rsidRPr="00126A8F">
          <w:delText>(collectively, “</w:delText>
        </w:r>
        <w:r w:rsidR="0006683E">
          <w:delText xml:space="preserve">Certificate </w:delText>
        </w:r>
        <w:r w:rsidR="00FB3B7A" w:rsidRPr="00126A8F">
          <w:delText>Problems”)</w:delText>
        </w:r>
        <w:r w:rsidRPr="00126A8F">
          <w:delText xml:space="preserve"> </w:delText>
        </w:r>
      </w:del>
      <w:r w:rsidRPr="00126A8F">
        <w:t>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lastRenderedPageBreak/>
        <w:t>3.6</w:t>
      </w:r>
      <w:r w:rsidRPr="00126A8F">
        <w:rPr>
          <w:b/>
          <w:bCs/>
        </w:rPr>
        <w:tab/>
      </w:r>
      <w:r w:rsidR="00E55F3C">
        <w:rPr>
          <w:b/>
          <w:bCs/>
        </w:rPr>
        <w:t xml:space="preserve">Installation and </w:t>
      </w:r>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w:t>
      </w:r>
      <w:proofErr w:type="gramStart"/>
      <w:r>
        <w:t>provided that</w:t>
      </w:r>
      <w:proofErr w:type="gramEnd"/>
      <w:r>
        <w:t xml:space="preserve">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at the </w:t>
      </w:r>
      <w:proofErr w:type="spellStart"/>
      <w:r w:rsidR="00E55F3C" w:rsidRPr="00FE2DAD">
        <w:t>subjectAltName</w:t>
      </w:r>
      <w:proofErr w:type="spellEnd"/>
      <w:r w:rsidR="00E55F3C" w:rsidRPr="00FE2DAD">
        <w:t xml:space="preserv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r w:rsidR="006270A3">
        <w:t>authenticate and 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xml:space="preserve">, </w:t>
      </w:r>
      <w:proofErr w:type="gramStart"/>
      <w:r w:rsidR="001F0FF5" w:rsidRPr="00126A8F">
        <w:t>death</w:t>
      </w:r>
      <w:proofErr w:type="gramEnd"/>
      <w:r w:rsidRPr="00126A8F">
        <w:t xml:space="preserve"> or property damage.</w:t>
      </w:r>
    </w:p>
    <w:p w14:paraId="15DE8523" w14:textId="1689FDA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3.7.</w:t>
      </w:r>
      <w:r w:rsidRPr="00126A8F">
        <w:rPr>
          <w:b/>
          <w:bCs/>
        </w:rPr>
        <w:tab/>
      </w:r>
      <w:del w:id="26" w:author="ISRG" w:date="2022-06-20T22:46:00Z">
        <w:r w:rsidRPr="00126A8F">
          <w:rPr>
            <w:b/>
            <w:bCs/>
          </w:rPr>
          <w:delText>When to Revoke</w:delText>
        </w:r>
      </w:del>
      <w:ins w:id="27" w:author="ISRG" w:date="2022-06-20T22:46:00Z">
        <w:r w:rsidRPr="00126A8F">
          <w:rPr>
            <w:b/>
            <w:bCs/>
          </w:rPr>
          <w:t>Revok</w:t>
        </w:r>
        <w:r w:rsidR="006523DF">
          <w:rPr>
            <w:b/>
            <w:bCs/>
          </w:rPr>
          <w:t>ing</w:t>
        </w:r>
      </w:ins>
      <w:r w:rsidRPr="00126A8F">
        <w:rPr>
          <w:b/>
          <w:bCs/>
        </w:rPr>
        <w:t xml:space="preserve"> Your Certificate</w:t>
      </w:r>
    </w:p>
    <w:p w14:paraId="2A1874F0" w14:textId="568C7B3C" w:rsidR="001C49F1" w:rsidRDefault="00370E18" w:rsidP="00827364">
      <w:pPr>
        <w:widowControl/>
        <w:kinsoku w:val="0"/>
        <w:overflowPunct w:val="0"/>
        <w:autoSpaceDE/>
        <w:autoSpaceDN/>
        <w:adjustRightInd/>
        <w:spacing w:before="237" w:line="230" w:lineRule="exact"/>
        <w:ind w:right="288"/>
        <w:textAlignment w:val="baseline"/>
      </w:pPr>
      <w:r w:rsidRPr="00126A8F">
        <w:t xml:space="preserve">You </w:t>
      </w:r>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 </w:t>
      </w:r>
      <w:r w:rsidRPr="00126A8F">
        <w:t>immediately request that Your Certificate be revoked if: (</w:t>
      </w:r>
      <w:proofErr w:type="spellStart"/>
      <w:r w:rsidRPr="00126A8F">
        <w:t>i</w:t>
      </w:r>
      <w:proofErr w:type="spellEnd"/>
      <w:r w:rsidRPr="00126A8F">
        <w:t xml:space="preserve">) </w:t>
      </w:r>
      <w:r w:rsidR="00485771" w:rsidRPr="00485771">
        <w:t xml:space="preserve">there is any actual or suspected misuse or </w:t>
      </w:r>
      <w:r w:rsidR="00691A92">
        <w:t>Key C</w:t>
      </w:r>
      <w:r w:rsidR="00485771" w:rsidRPr="00485771">
        <w:t xml:space="preserve">ompromise of </w:t>
      </w:r>
      <w:r w:rsidR="00485771">
        <w:t xml:space="preserve">the </w:t>
      </w:r>
      <w:r w:rsidR="00485771" w:rsidRPr="00485771">
        <w:t xml:space="preserve">Private Key associated with the Public Key included in </w:t>
      </w:r>
      <w:r w:rsidR="00485771">
        <w:t>Your Certificat</w:t>
      </w:r>
      <w:r w:rsidR="00691A92">
        <w:t>e</w:t>
      </w:r>
      <w:r w:rsidR="00370FF8" w:rsidRPr="00126A8F">
        <w:t>,</w:t>
      </w:r>
      <w:r w:rsidRPr="00126A8F">
        <w:t xml:space="preserve"> or (ii) any information in Your Certificate </w:t>
      </w:r>
      <w:r w:rsidR="000748AF">
        <w:t xml:space="preserve">is, or becomes, </w:t>
      </w:r>
      <w:r w:rsidR="009F204D">
        <w:t xml:space="preserve">misleading, </w:t>
      </w:r>
      <w:proofErr w:type="gramStart"/>
      <w:r w:rsidR="000748AF">
        <w:t>incorrect</w:t>
      </w:r>
      <w:proofErr w:type="gramEnd"/>
      <w:r w:rsidR="000748AF">
        <w:t xml:space="preserve"> or inaccurate</w:t>
      </w:r>
      <w:r w:rsidRPr="00126A8F">
        <w:t>. You may make a revocation request to ISRG using ACME Client Software. You should also notify anyone who may have relied upon Your use of Your Certificate that Your encrypted communications may have been subject to compromise</w:t>
      </w:r>
      <w:r w:rsidR="006E1546">
        <w:t>.</w:t>
      </w:r>
    </w:p>
    <w:p w14:paraId="4A75018F" w14:textId="198C4634" w:rsidR="006523DF" w:rsidRDefault="006523DF" w:rsidP="00930EC3">
      <w:pPr>
        <w:widowControl/>
        <w:kinsoku w:val="0"/>
        <w:overflowPunct w:val="0"/>
        <w:autoSpaceDE/>
        <w:autoSpaceDN/>
        <w:adjustRightInd/>
        <w:spacing w:before="237" w:line="230" w:lineRule="exact"/>
        <w:ind w:right="288"/>
        <w:textAlignment w:val="baseline"/>
        <w:rPr>
          <w:ins w:id="28" w:author="ISRG" w:date="2022-06-20T22:46:00Z"/>
        </w:rPr>
      </w:pPr>
      <w:ins w:id="29" w:author="ISRG" w:date="2022-06-20T22:46:00Z">
        <w:r>
          <w:t xml:space="preserve">You warrant to ISRG and the public-at-large, and </w:t>
        </w:r>
        <w:r w:rsidR="00E11095">
          <w:t>Y</w:t>
        </w:r>
        <w:r>
          <w:t xml:space="preserve">ou agree, that </w:t>
        </w:r>
        <w:r w:rsidR="00FB76A7">
          <w:t xml:space="preserve">before </w:t>
        </w:r>
        <w:r>
          <w:t xml:space="preserve">providing a reason for revoking Your </w:t>
        </w:r>
        <w:r w:rsidR="000728B1">
          <w:t>C</w:t>
        </w:r>
        <w:r>
          <w:t xml:space="preserve">ertificate, you </w:t>
        </w:r>
        <w:r w:rsidR="00FB76A7">
          <w:t xml:space="preserve">will have reviewed the </w:t>
        </w:r>
        <w:r w:rsidR="00930EC3">
          <w:t xml:space="preserve">revocation guidelines found in the </w:t>
        </w:r>
        <w:r w:rsidR="00FB76A7">
          <w:t xml:space="preserve">“Revocation Reason Codes” section of the Let’s Encrypt documentation available at </w:t>
        </w:r>
        <w:r w:rsidR="00000000">
          <w:fldChar w:fldCharType="begin"/>
        </w:r>
        <w:r w:rsidR="00000000">
          <w:instrText>HYPERLINK "https://letsencrypt.org/docs/"</w:instrText>
        </w:r>
        <w:r w:rsidR="00000000">
          <w:fldChar w:fldCharType="separate"/>
        </w:r>
        <w:r w:rsidR="00FB76A7" w:rsidRPr="008C413D">
          <w:rPr>
            <w:rStyle w:val="Hyperlink"/>
          </w:rPr>
          <w:t>https://letsencrypt.org/docs/</w:t>
        </w:r>
        <w:r w:rsidR="00000000">
          <w:rPr>
            <w:rStyle w:val="Hyperlink"/>
          </w:rPr>
          <w:fldChar w:fldCharType="end"/>
        </w:r>
        <w:r w:rsidR="00FB76A7">
          <w:t xml:space="preserve">, and </w:t>
        </w:r>
        <w:r w:rsidR="00D15D21">
          <w:t xml:space="preserve">that </w:t>
        </w:r>
        <w:r w:rsidR="00FB76A7">
          <w:t xml:space="preserve">you will </w:t>
        </w:r>
        <w:r w:rsidR="002246A4">
          <w:t xml:space="preserve">provide Your </w:t>
        </w:r>
        <w:r w:rsidR="007718FF">
          <w:t xml:space="preserve">corresponding revocation reason code </w:t>
        </w:r>
        <w:r w:rsidR="00930EC3">
          <w:t xml:space="preserve">with awareness of such </w:t>
        </w:r>
        <w:r>
          <w:t>guidelines</w:t>
        </w:r>
        <w:r w:rsidR="00930EC3">
          <w:t>.</w:t>
        </w:r>
      </w:ins>
    </w:p>
    <w:p w14:paraId="5DB466C7" w14:textId="06398405" w:rsidR="006523DF" w:rsidRPr="00126A8F" w:rsidRDefault="006523DF" w:rsidP="00827364">
      <w:pPr>
        <w:widowControl/>
        <w:kinsoku w:val="0"/>
        <w:overflowPunct w:val="0"/>
        <w:autoSpaceDE/>
        <w:autoSpaceDN/>
        <w:adjustRightInd/>
        <w:spacing w:before="237" w:line="230" w:lineRule="exact"/>
        <w:ind w:right="288"/>
        <w:textAlignment w:val="baseline"/>
        <w:rPr>
          <w:ins w:id="30" w:author="ISRG" w:date="2022-06-20T22:46:00Z"/>
        </w:rPr>
      </w:pPr>
      <w:ins w:id="31" w:author="ISRG" w:date="2022-06-20T22:46:00Z">
        <w:r>
          <w:t xml:space="preserve">You acknowledge </w:t>
        </w:r>
        <w:r w:rsidR="00521E42">
          <w:t xml:space="preserve">and accept </w:t>
        </w:r>
        <w:r>
          <w:t xml:space="preserve">that ISRG may </w:t>
        </w:r>
        <w:r w:rsidR="00E664FD">
          <w:t xml:space="preserve">modify any revocation reason code provided by You if </w:t>
        </w:r>
        <w:r w:rsidR="00374269">
          <w:t>ISRG determines</w:t>
        </w:r>
        <w:r w:rsidR="007718FF">
          <w:t xml:space="preserve">, </w:t>
        </w:r>
        <w:r w:rsidR="007718FF" w:rsidRPr="00126A8F">
          <w:t xml:space="preserve">in its sole discretion, </w:t>
        </w:r>
        <w:r w:rsidR="007718FF">
          <w:t xml:space="preserve">that </w:t>
        </w:r>
        <w:r w:rsidR="00E664FD">
          <w:t>a different reason</w:t>
        </w:r>
        <w:r w:rsidR="00EC4DFB">
          <w:t xml:space="preserve"> code</w:t>
        </w:r>
        <w:r w:rsidR="00E664FD">
          <w:t xml:space="preserve"> </w:t>
        </w:r>
        <w:r w:rsidR="007718FF">
          <w:t xml:space="preserve">for revocation </w:t>
        </w:r>
        <w:r w:rsidR="00E664FD">
          <w:t xml:space="preserve">is more appropriate or </w:t>
        </w:r>
        <w:r w:rsidR="007718FF">
          <w:t xml:space="preserve">is </w:t>
        </w:r>
        <w:r w:rsidR="00E664FD">
          <w:t>required by industry standards.</w:t>
        </w:r>
      </w:ins>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
      <w:r w:rsidRPr="00126A8F">
        <w:rPr>
          <w:b/>
          <w:bCs/>
        </w:rPr>
        <w:t>3.8</w:t>
      </w:r>
      <w:r w:rsidRPr="00126A8F">
        <w:rPr>
          <w:b/>
          <w:bCs/>
        </w:rPr>
        <w:tab/>
        <w:t>When to Cease Using Your Certificate</w:t>
      </w:r>
    </w:p>
    <w:p w14:paraId="0F0CFE91" w14:textId="4C39129F"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6A77AA">
        <w:t xml:space="preserve">promptly </w:t>
      </w:r>
      <w:r w:rsidRPr="00126A8F">
        <w:t xml:space="preserve">cease using Your Certificate </w:t>
      </w:r>
      <w:r w:rsidR="00D34EF8">
        <w:t>(</w:t>
      </w:r>
      <w:proofErr w:type="spellStart"/>
      <w:r w:rsidRPr="00126A8F">
        <w:t>i</w:t>
      </w:r>
      <w:proofErr w:type="spellEnd"/>
      <w:r w:rsidRPr="00126A8F">
        <w:t xml:space="preserve">) </w:t>
      </w:r>
      <w:r w:rsidR="002861EF">
        <w:t xml:space="preserve">if </w:t>
      </w:r>
      <w:r w:rsidRPr="00126A8F">
        <w:t xml:space="preserve">any information in Your Certificate </w:t>
      </w:r>
      <w:r w:rsidR="000748AF">
        <w:t>is, or b</w:t>
      </w:r>
      <w:r w:rsidR="009F204D">
        <w:t xml:space="preserve">ecomes, misleading, </w:t>
      </w:r>
      <w:proofErr w:type="gramStart"/>
      <w:r w:rsidR="009F204D">
        <w:t>incorrect</w:t>
      </w:r>
      <w:proofErr w:type="gramEnd"/>
      <w:r w:rsidR="009F204D">
        <w:t xml:space="preserve"> or inaccurate</w:t>
      </w:r>
      <w:r w:rsidRPr="00126A8F">
        <w:t>, or (ii) upon the revocation or expiration of Your Certificate.</w:t>
      </w:r>
    </w:p>
    <w:p w14:paraId="008EB115" w14:textId="77777777" w:rsidR="00A10584" w:rsidRPr="00126A8F" w:rsidRDefault="00A10584" w:rsidP="00A10584">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3.9</w:t>
      </w:r>
      <w:r w:rsidRPr="00126A8F">
        <w:rPr>
          <w:b/>
          <w:bCs/>
        </w:rPr>
        <w:tab/>
      </w:r>
      <w:r>
        <w:rPr>
          <w:b/>
          <w:bCs/>
        </w:rPr>
        <w:t>When to Cease Using Your Private Key</w:t>
      </w:r>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pPr>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w:t>
      </w:r>
      <w:r w:rsidR="00A10584">
        <w:rPr>
          <w:b/>
          <w:bCs/>
        </w:rPr>
        <w:t>10</w:t>
      </w:r>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related to: (</w:t>
      </w:r>
      <w:proofErr w:type="spellStart"/>
      <w:r w:rsidRPr="00126A8F">
        <w:t>i</w:t>
      </w:r>
      <w:proofErr w:type="spellEnd"/>
      <w:r w:rsidRPr="00126A8F">
        <w:t xml:space="preserve">)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 xml:space="preserve">misuse of Your Certificate. If applicable law prohibits a party from providing </w:t>
      </w:r>
      <w:r w:rsidRPr="00126A8F">
        <w:lastRenderedPageBreak/>
        <w:t>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4.1</w:t>
      </w:r>
      <w:r w:rsidRPr="00126A8F">
        <w:rPr>
          <w:b/>
          <w:bCs/>
        </w:rPr>
        <w:tab/>
        <w:t>Privacy</w:t>
      </w:r>
    </w:p>
    <w:p w14:paraId="1DFAC8F3" w14:textId="77777777" w:rsidR="005D2B61" w:rsidRDefault="005D2B61" w:rsidP="005D2B61">
      <w:pPr>
        <w:widowControl/>
        <w:tabs>
          <w:tab w:val="left" w:pos="1440"/>
        </w:tabs>
        <w:kinsoku w:val="0"/>
        <w:overflowPunct w:val="0"/>
        <w:autoSpaceDE/>
        <w:autoSpaceDN/>
        <w:adjustRightInd/>
        <w:spacing w:before="248" w:line="225" w:lineRule="exact"/>
        <w:textAlignment w:val="baseline"/>
        <w:outlineLvl w:val="0"/>
      </w:pPr>
      <w:r w:rsidRPr="005D2B61">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1" w:history="1">
        <w:r w:rsidRPr="004431C3">
          <w:rPr>
            <w:rStyle w:val="Hyperlink"/>
          </w:rPr>
          <w:t>https://letsencrypt.org/privacy/</w:t>
        </w:r>
      </w:hyperlink>
      <w:r w:rsidRPr="005D2B61">
        <w:t>.</w:t>
      </w:r>
    </w:p>
    <w:p w14:paraId="38FBDA95"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4.2</w:t>
      </w:r>
      <w:r w:rsidRPr="00126A8F">
        <w:rPr>
          <w:b/>
          <w:bCs/>
        </w:rPr>
        <w:tab/>
        <w:t>Certificate Repository</w:t>
      </w:r>
    </w:p>
    <w:p w14:paraId="6EE1770E" w14:textId="601D582D" w:rsidR="00845ADE" w:rsidRPr="00126A8F" w:rsidRDefault="00845ADE" w:rsidP="00827364">
      <w:pPr>
        <w:widowControl/>
        <w:kinsoku w:val="0"/>
        <w:overflowPunct w:val="0"/>
        <w:autoSpaceDE/>
        <w:autoSpaceDN/>
        <w:adjustRightInd/>
        <w:spacing w:before="236" w:line="230" w:lineRule="exact"/>
        <w:ind w:right="72"/>
        <w:textAlignment w:val="baseline"/>
      </w:pPr>
      <w:r>
        <w:t xml:space="preserve">During the term of </w:t>
      </w:r>
      <w:del w:id="32" w:author="ISRG" w:date="2022-06-20T22:46:00Z">
        <w:r w:rsidR="00370E18" w:rsidRPr="00126A8F">
          <w:delText>the</w:delText>
        </w:r>
      </w:del>
      <w:ins w:id="33" w:author="ISRG" w:date="2022-06-20T22:46:00Z">
        <w:r w:rsidR="00996E27">
          <w:t>this</w:t>
        </w:r>
      </w:ins>
      <w:r w:rsidR="00996E27">
        <w:t xml:space="preserve"> </w:t>
      </w:r>
      <w:r w:rsidR="004F1010">
        <w:t>A</w:t>
      </w:r>
      <w:r>
        <w:t xml:space="preserve">greement, ISRG will operate </w:t>
      </w:r>
      <w:del w:id="34" w:author="ISRG" w:date="2022-06-20T22:46:00Z">
        <w:r w:rsidR="00370E18" w:rsidRPr="00126A8F">
          <w:delText xml:space="preserve">and maintain a secure </w:delText>
        </w:r>
      </w:del>
      <w:r w:rsidR="006854C4">
        <w:t xml:space="preserve">online </w:t>
      </w:r>
      <w:del w:id="35" w:author="ISRG" w:date="2022-06-20T22:46:00Z">
        <w:r w:rsidR="00370E18" w:rsidRPr="00126A8F">
          <w:delText>Repository that is available to authorized relying parties that contains: (i) all past and current</w:delText>
        </w:r>
      </w:del>
      <w:ins w:id="36" w:author="ISRG" w:date="2022-06-20T22:46:00Z">
        <w:r w:rsidR="006854C4">
          <w:t xml:space="preserve">systems </w:t>
        </w:r>
        <w:r w:rsidR="00623AD3">
          <w:t xml:space="preserve">designed to make </w:t>
        </w:r>
        <w:r w:rsidR="006854C4">
          <w:t xml:space="preserve">information </w:t>
        </w:r>
        <w:r w:rsidR="00912BBB">
          <w:t>about</w:t>
        </w:r>
      </w:ins>
      <w:r w:rsidR="006854C4">
        <w:t xml:space="preserve"> Let’s Encrypt Certificates </w:t>
      </w:r>
      <w:del w:id="37" w:author="ISRG" w:date="2022-06-20T22:46:00Z">
        <w:r w:rsidR="00370E18" w:rsidRPr="00126A8F">
          <w:delText xml:space="preserve">(including, as applicable, Your </w:delText>
        </w:r>
      </w:del>
      <w:ins w:id="38" w:author="ISRG" w:date="2022-06-20T22:46:00Z">
        <w:r w:rsidR="006854C4">
          <w:t xml:space="preserve">available to the public. </w:t>
        </w:r>
        <w:r w:rsidR="00935630">
          <w:t>T</w:t>
        </w:r>
        <w:r w:rsidR="006854C4">
          <w:t xml:space="preserve">hese systems, which </w:t>
        </w:r>
        <w:r w:rsidR="00996E27">
          <w:t xml:space="preserve">will </w:t>
        </w:r>
        <w:r w:rsidR="006854C4">
          <w:t xml:space="preserve">include </w:t>
        </w:r>
        <w:r w:rsidR="003D4BC7">
          <w:t xml:space="preserve">at least one </w:t>
        </w:r>
      </w:ins>
      <w:r w:rsidR="00D95EFA">
        <w:t>C</w:t>
      </w:r>
      <w:r w:rsidR="006854C4">
        <w:t>ertificate</w:t>
      </w:r>
      <w:del w:id="39" w:author="ISRG" w:date="2022-06-20T22:46:00Z">
        <w:r w:rsidR="00370E18" w:rsidRPr="00126A8F">
          <w:delText xml:space="preserve">) and (ii) a </w:delText>
        </w:r>
        <w:r w:rsidR="00030850" w:rsidRPr="00126A8F">
          <w:delText xml:space="preserve">CRL </w:delText>
        </w:r>
      </w:del>
      <w:ins w:id="40" w:author="ISRG" w:date="2022-06-20T22:46:00Z">
        <w:r w:rsidR="006854C4">
          <w:t xml:space="preserve"> </w:t>
        </w:r>
        <w:r w:rsidR="00D95EFA">
          <w:t>T</w:t>
        </w:r>
        <w:r w:rsidR="006854C4">
          <w:t xml:space="preserve">ransparency </w:t>
        </w:r>
        <w:r w:rsidR="00831774">
          <w:t xml:space="preserve">Log </w:t>
        </w:r>
        <w:r w:rsidR="00952BF2">
          <w:t>and may include</w:t>
        </w:r>
        <w:r w:rsidR="006854C4">
          <w:t xml:space="preserve"> OCSP responders and</w:t>
        </w:r>
        <w:r w:rsidR="00952BF2">
          <w:t>/</w:t>
        </w:r>
      </w:ins>
      <w:r w:rsidR="00952BF2">
        <w:t>or</w:t>
      </w:r>
      <w:r w:rsidR="006854C4">
        <w:t xml:space="preserve"> </w:t>
      </w:r>
      <w:del w:id="41" w:author="ISRG" w:date="2022-06-20T22:46:00Z">
        <w:r w:rsidR="00E81D3A" w:rsidRPr="00126A8F">
          <w:delText xml:space="preserve">similar </w:delText>
        </w:r>
        <w:r w:rsidR="00370E18" w:rsidRPr="00126A8F">
          <w:delText>online database indicating whether</w:delText>
        </w:r>
      </w:del>
      <w:ins w:id="42" w:author="ISRG" w:date="2022-06-20T22:46:00Z">
        <w:r w:rsidR="006854C4">
          <w:t xml:space="preserve">CRLs, </w:t>
        </w:r>
        <w:r w:rsidR="00387B09">
          <w:t xml:space="preserve">are part of </w:t>
        </w:r>
        <w:r w:rsidR="006854C4">
          <w:t xml:space="preserve">the Repository. </w:t>
        </w:r>
        <w:r w:rsidR="002549B4">
          <w:t xml:space="preserve">Information in the </w:t>
        </w:r>
        <w:r w:rsidR="006854C4">
          <w:t>Repository includes the</w:t>
        </w:r>
      </w:ins>
      <w:r w:rsidR="006854C4">
        <w:t xml:space="preserve"> </w:t>
      </w:r>
      <w:r w:rsidR="00846CEF">
        <w:t xml:space="preserve">Let’s Encrypt Certificates </w:t>
      </w:r>
      <w:del w:id="43" w:author="ISRG" w:date="2022-06-20T22:46:00Z">
        <w:r w:rsidR="00030850" w:rsidRPr="00126A8F">
          <w:delText>are</w:delText>
        </w:r>
        <w:r w:rsidR="00370E18" w:rsidRPr="00126A8F">
          <w:delText xml:space="preserve"> valid, suspended, and/or revoked.</w:delText>
        </w:r>
        <w:r w:rsidR="007D4DEA">
          <w:delText xml:space="preserve"> </w:delText>
        </w:r>
        <w:r w:rsidR="00370E18" w:rsidRPr="00126A8F">
          <w:delText>ISRG will publish Your</w:delText>
        </w:r>
      </w:del>
      <w:ins w:id="44" w:author="ISRG" w:date="2022-06-20T22:46:00Z">
        <w:r w:rsidR="006854C4">
          <w:t>themselves (including, as applicable, Your Certificate</w:t>
        </w:r>
        <w:r w:rsidR="00996E27">
          <w:t>s</w:t>
        </w:r>
        <w:r w:rsidR="006854C4">
          <w:t>), as well as information about</w:t>
        </w:r>
      </w:ins>
      <w:r w:rsidR="006854C4">
        <w:t xml:space="preserve"> </w:t>
      </w:r>
      <w:r w:rsidR="00846CEF">
        <w:t>C</w:t>
      </w:r>
      <w:r w:rsidR="00912BBB">
        <w:t xml:space="preserve">ertificate </w:t>
      </w:r>
      <w:del w:id="45" w:author="ISRG" w:date="2022-06-20T22:46:00Z">
        <w:r w:rsidR="00370E18" w:rsidRPr="00126A8F">
          <w:delText xml:space="preserve">in the Repository and will indicate whether </w:delText>
        </w:r>
        <w:r w:rsidR="00030850" w:rsidRPr="00126A8F">
          <w:delText xml:space="preserve">it </w:delText>
        </w:r>
        <w:r w:rsidR="00370E18" w:rsidRPr="00126A8F">
          <w:delText>is valid, suspended, revoked, and/or expired. ISRG will allow the public to access this information</w:delText>
        </w:r>
      </w:del>
      <w:ins w:id="46" w:author="ISRG" w:date="2022-06-20T22:46:00Z">
        <w:r w:rsidR="00912BBB">
          <w:t>status, including revocation status</w:t>
        </w:r>
      </w:ins>
      <w:r w:rsidR="00912BBB">
        <w:t>.</w:t>
      </w:r>
    </w:p>
    <w:p w14:paraId="04F84C04" w14:textId="60CC98CD"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
      <w:r w:rsidRPr="00126A8F">
        <w:rPr>
          <w:b/>
          <w:bCs/>
        </w:rPr>
        <w:t>4.3</w:t>
      </w:r>
      <w:r w:rsidRPr="00126A8F">
        <w:rPr>
          <w:b/>
          <w:bCs/>
        </w:rPr>
        <w:tab/>
      </w:r>
      <w:del w:id="47" w:author="ISRG" w:date="2022-06-20T22:46:00Z">
        <w:r w:rsidRPr="00126A8F">
          <w:rPr>
            <w:b/>
            <w:bCs/>
          </w:rPr>
          <w:delText xml:space="preserve">Suspension and </w:delText>
        </w:r>
      </w:del>
      <w:r w:rsidRPr="00126A8F">
        <w:rPr>
          <w:b/>
          <w:bCs/>
        </w:rPr>
        <w:t>Revocation</w:t>
      </w:r>
    </w:p>
    <w:p w14:paraId="4488F8BD" w14:textId="1DA993DC" w:rsidR="00B81DC0" w:rsidRDefault="00A8257E" w:rsidP="00C476EB">
      <w:pPr>
        <w:widowControl/>
        <w:kinsoku w:val="0"/>
        <w:overflowPunct w:val="0"/>
        <w:autoSpaceDE/>
        <w:autoSpaceDN/>
        <w:adjustRightInd/>
        <w:spacing w:before="236" w:line="230" w:lineRule="exact"/>
        <w:textAlignment w:val="baseline"/>
      </w:pPr>
      <w:r>
        <w:t xml:space="preserve">You acknowledge and accept that </w:t>
      </w:r>
      <w:r w:rsidR="00370E18" w:rsidRPr="00126A8F">
        <w:t xml:space="preserve">ISRG may </w:t>
      </w:r>
      <w:r w:rsidR="00464F96">
        <w:t xml:space="preserve">immediately </w:t>
      </w:r>
      <w:del w:id="48" w:author="ISRG" w:date="2022-06-20T22:46:00Z">
        <w:r w:rsidR="00370E18" w:rsidRPr="00126A8F">
          <w:delText>suspend</w:delText>
        </w:r>
      </w:del>
      <w:ins w:id="49" w:author="ISRG" w:date="2022-06-20T22:46:00Z">
        <w:r w:rsidR="005C3EA9">
          <w:t>revoke</w:t>
        </w:r>
      </w:ins>
      <w:r w:rsidR="005C3EA9" w:rsidRPr="00126A8F">
        <w:t xml:space="preserve"> </w:t>
      </w:r>
      <w:r w:rsidR="00370E18" w:rsidRPr="00126A8F">
        <w:t xml:space="preserve">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and update the Repository 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r w:rsidR="001F2C38">
        <w:t xml:space="preserve"> </w:t>
      </w:r>
      <w:r>
        <w:t xml:space="preserve">You also acknowledge and accept that </w:t>
      </w:r>
      <w:r w:rsidR="00370E18" w:rsidRPr="00126A8F">
        <w:t xml:space="preserve">ISRG may, without advance notice, </w:t>
      </w:r>
      <w:r>
        <w:t xml:space="preserve">immediately </w:t>
      </w:r>
      <w:r w:rsidR="00370E18" w:rsidRPr="00126A8F">
        <w:t xml:space="preserve">revoke Your Certificate if </w:t>
      </w:r>
      <w:r w:rsidR="00761917" w:rsidRPr="00126A8F">
        <w:t>ISRG</w:t>
      </w:r>
      <w:r w:rsidR="00370E18" w:rsidRPr="00126A8F">
        <w:t xml:space="preserve"> determines, in its sole discretion, that: (</w:t>
      </w:r>
      <w:proofErr w:type="spellStart"/>
      <w:r w:rsidR="00370E18" w:rsidRPr="00126A8F">
        <w:t>i</w:t>
      </w:r>
      <w:proofErr w:type="spellEnd"/>
      <w:r w:rsidR="00370E18" w:rsidRPr="00126A8F">
        <w:t>)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w:t>
      </w:r>
      <w:del w:id="50" w:author="ISRG" w:date="2022-06-20T22:46:00Z">
        <w:r w:rsidR="00370E18" w:rsidRPr="00126A8F">
          <w:delText xml:space="preserve">false or </w:delText>
        </w:r>
      </w:del>
      <w:r w:rsidR="00370E18" w:rsidRPr="00126A8F">
        <w:t>misleading</w:t>
      </w:r>
      <w:ins w:id="51" w:author="ISRG" w:date="2022-06-20T22:46:00Z">
        <w:r w:rsidR="000A01AA">
          <w:t>, incorrect or inaccurate</w:t>
        </w:r>
      </w:ins>
      <w:r w:rsidR="000A01AA">
        <w:t>;</w:t>
      </w:r>
      <w:r w:rsidR="000A01AA" w:rsidRPr="00126A8F">
        <w:t xml:space="preserve"> </w:t>
      </w:r>
      <w:r w:rsidR="00370E18" w:rsidRPr="00126A8F">
        <w:t xml:space="preserve">(v) You have violated any applicable </w:t>
      </w:r>
      <w:r w:rsidR="00761917" w:rsidRPr="00126A8F">
        <w:t xml:space="preserve">law, </w:t>
      </w:r>
      <w:r w:rsidR="00370E18" w:rsidRPr="00126A8F">
        <w:t xml:space="preserve">agreement </w:t>
      </w:r>
      <w:r w:rsidR="00C328A4">
        <w:t xml:space="preserve">(including this Agreement), </w:t>
      </w:r>
      <w:r w:rsidR="00370E18" w:rsidRPr="00126A8F">
        <w:t xml:space="preserve">or </w:t>
      </w:r>
      <w:r w:rsidR="00761917" w:rsidRPr="00126A8F">
        <w:t xml:space="preserve">other </w:t>
      </w:r>
      <w:r w:rsidR="00370E18" w:rsidRPr="00126A8F">
        <w:t xml:space="preserve">obligation; </w:t>
      </w:r>
      <w:r w:rsidR="000442D7">
        <w:t>(vi) 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You request revocation; (</w:t>
      </w:r>
      <w:r w:rsidR="00DD0411">
        <w:t>ix</w:t>
      </w:r>
      <w:r w:rsidR="00370E18" w:rsidRPr="00126A8F">
        <w:t>) ISRG is legally required to revoke Your Certificate pursuant to a valid court order issued by a court of competent jurisdiction; (</w:t>
      </w:r>
      <w:r w:rsidR="001F2C38">
        <w:t>x</w:t>
      </w:r>
      <w:r w:rsidR="00370E18" w:rsidRPr="00126A8F">
        <w:t xml:space="preserve">) this Agreement has </w:t>
      </w:r>
      <w:ins w:id="52" w:author="ISRG" w:date="2022-06-20T22:46:00Z">
        <w:r w:rsidR="000A01AA">
          <w:t xml:space="preserve">expired or been </w:t>
        </w:r>
      </w:ins>
      <w:r w:rsidR="00370E18" w:rsidRPr="00126A8F">
        <w:t>terminated; or (</w:t>
      </w:r>
      <w:r w:rsidR="000442D7">
        <w:t>x</w:t>
      </w:r>
      <w:r w:rsidR="00DD0411">
        <w:t>i</w:t>
      </w:r>
      <w:r w:rsidR="00370E18" w:rsidRPr="00126A8F">
        <w:t xml:space="preserve">) there are other reasonable </w:t>
      </w:r>
      <w:r w:rsidR="00761917" w:rsidRPr="00126A8F">
        <w:t xml:space="preserve">and lawful </w:t>
      </w:r>
      <w:r w:rsidR="00370E18" w:rsidRPr="00126A8F">
        <w:t xml:space="preserve">grounds for revocation. ISRG </w:t>
      </w:r>
      <w:del w:id="53" w:author="ISRG" w:date="2022-06-20T22:46:00Z">
        <w:r w:rsidR="00370E18" w:rsidRPr="00126A8F">
          <w:delText>will</w:delText>
        </w:r>
      </w:del>
      <w:ins w:id="54" w:author="ISRG" w:date="2022-06-20T22:46:00Z">
        <w:r w:rsidR="008C4A62">
          <w:t>may</w:t>
        </w:r>
      </w:ins>
      <w:r w:rsidR="008C4A62" w:rsidRPr="00126A8F">
        <w:t xml:space="preserve"> </w:t>
      </w:r>
      <w:r w:rsidR="00370E18" w:rsidRPr="00126A8F">
        <w:t xml:space="preserve">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7714189D"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
      <w:r w:rsidRPr="00126A8F">
        <w:rPr>
          <w:b/>
          <w:bCs/>
          <w:caps/>
        </w:rPr>
        <w:t>4.4</w:t>
      </w:r>
      <w:r w:rsidRPr="00126A8F">
        <w:rPr>
          <w:b/>
          <w:bCs/>
          <w:caps/>
        </w:rPr>
        <w:tab/>
      </w:r>
      <w:r w:rsidR="005040A9">
        <w:rPr>
          <w:b/>
          <w:rPrChange w:id="55" w:author="ISRG" w:date="2022-06-20T22:46:00Z">
            <w:rPr>
              <w:b/>
              <w:caps/>
            </w:rPr>
          </w:rPrChange>
        </w:rPr>
        <w:t>I</w:t>
      </w:r>
      <w:r w:rsidR="005040A9" w:rsidRPr="00126A8F">
        <w:rPr>
          <w:b/>
          <w:rPrChange w:id="56" w:author="ISRG" w:date="2022-06-20T22:46:00Z">
            <w:rPr>
              <w:b/>
              <w:caps/>
            </w:rPr>
          </w:rPrChange>
        </w:rPr>
        <w:t xml:space="preserve">mportant </w:t>
      </w:r>
      <w:r w:rsidR="005040A9">
        <w:rPr>
          <w:b/>
          <w:rPrChange w:id="57" w:author="ISRG" w:date="2022-06-20T22:46:00Z">
            <w:rPr>
              <w:b/>
              <w:caps/>
            </w:rPr>
          </w:rPrChange>
        </w:rPr>
        <w:t>D</w:t>
      </w:r>
      <w:r w:rsidR="005040A9" w:rsidRPr="00126A8F">
        <w:rPr>
          <w:b/>
          <w:rPrChange w:id="58" w:author="ISRG" w:date="2022-06-20T22:46:00Z">
            <w:rPr>
              <w:b/>
              <w:caps/>
            </w:rPr>
          </w:rPrChange>
        </w:rPr>
        <w:t xml:space="preserve">isclaimer of </w:t>
      </w:r>
      <w:r w:rsidR="005040A9">
        <w:rPr>
          <w:b/>
          <w:rPrChange w:id="59" w:author="ISRG" w:date="2022-06-20T22:46:00Z">
            <w:rPr>
              <w:b/>
              <w:caps/>
            </w:rPr>
          </w:rPrChange>
        </w:rPr>
        <w:t>W</w:t>
      </w:r>
      <w:r w:rsidR="005040A9" w:rsidRPr="00126A8F">
        <w:rPr>
          <w:b/>
          <w:rPrChange w:id="60" w:author="ISRG" w:date="2022-06-20T22:46:00Z">
            <w:rPr>
              <w:b/>
              <w:caps/>
            </w:rPr>
          </w:rPrChange>
        </w:rPr>
        <w:t xml:space="preserve">arranties and </w:t>
      </w:r>
      <w:r w:rsidR="005040A9">
        <w:rPr>
          <w:b/>
          <w:rPrChange w:id="61" w:author="ISRG" w:date="2022-06-20T22:46:00Z">
            <w:rPr>
              <w:b/>
              <w:caps/>
            </w:rPr>
          </w:rPrChange>
        </w:rPr>
        <w:t>L</w:t>
      </w:r>
      <w:r w:rsidR="005040A9" w:rsidRPr="00126A8F">
        <w:rPr>
          <w:b/>
          <w:rPrChange w:id="62" w:author="ISRG" w:date="2022-06-20T22:46:00Z">
            <w:rPr>
              <w:b/>
              <w:caps/>
            </w:rPr>
          </w:rPrChange>
        </w:rPr>
        <w:t xml:space="preserve">imitation of </w:t>
      </w:r>
      <w:r w:rsidR="005040A9">
        <w:rPr>
          <w:b/>
          <w:rPrChange w:id="63" w:author="ISRG" w:date="2022-06-20T22:46:00Z">
            <w:rPr>
              <w:b/>
              <w:caps/>
            </w:rPr>
          </w:rPrChange>
        </w:rPr>
        <w:t>L</w:t>
      </w:r>
      <w:r w:rsidR="005040A9" w:rsidRPr="00126A8F">
        <w:rPr>
          <w:b/>
          <w:rPrChange w:id="64" w:author="ISRG" w:date="2022-06-20T22:46:00Z">
            <w:rPr>
              <w:b/>
              <w:caps/>
            </w:rPr>
          </w:rPrChange>
        </w:rPr>
        <w:t>iability</w:t>
      </w:r>
    </w:p>
    <w:p w14:paraId="0CE66CAD" w14:textId="096A16F0" w:rsidR="00AA47F4" w:rsidRPr="005621F7" w:rsidRDefault="005040A9" w:rsidP="00AA47F4">
      <w:pPr>
        <w:widowControl/>
        <w:kinsoku w:val="0"/>
        <w:overflowPunct w:val="0"/>
        <w:autoSpaceDE/>
        <w:autoSpaceDN/>
        <w:adjustRightInd/>
        <w:spacing w:before="242" w:line="230" w:lineRule="exact"/>
        <w:ind w:right="288"/>
        <w:textAlignment w:val="baseline"/>
        <w:rPr>
          <w:rPrChange w:id="65" w:author="ISRG" w:date="2022-06-20T22:46:00Z">
            <w:rPr>
              <w:b/>
            </w:rPr>
          </w:rPrChange>
        </w:rPr>
      </w:pPr>
      <w:r w:rsidRPr="005621F7">
        <w:rPr>
          <w:rPrChange w:id="66" w:author="ISRG" w:date="2022-06-20T22:46:00Z">
            <w:rPr>
              <w:b/>
              <w:caps/>
            </w:rPr>
          </w:rPrChange>
        </w:rPr>
        <w:t xml:space="preserve">Except as expressly set forth in </w:t>
      </w:r>
      <w:del w:id="67" w:author="ISRG" w:date="2022-06-20T22:46:00Z">
        <w:r w:rsidR="0088569E">
          <w:rPr>
            <w:b/>
            <w:caps/>
          </w:rPr>
          <w:delText>isrg’s certificate policy</w:delText>
        </w:r>
      </w:del>
      <w:ins w:id="68" w:author="ISRG" w:date="2022-06-20T22:46:00Z">
        <w:r>
          <w:rPr>
            <w:bCs/>
          </w:rPr>
          <w:t>ISRG</w:t>
        </w:r>
        <w:r w:rsidRPr="005621F7">
          <w:rPr>
            <w:bCs/>
          </w:rPr>
          <w:t xml:space="preserve">’s </w:t>
        </w:r>
        <w:r>
          <w:rPr>
            <w:bCs/>
          </w:rPr>
          <w:t>C</w:t>
        </w:r>
        <w:r w:rsidRPr="005621F7">
          <w:rPr>
            <w:bCs/>
          </w:rPr>
          <w:t xml:space="preserve">ertificate </w:t>
        </w:r>
        <w:r>
          <w:rPr>
            <w:bCs/>
          </w:rPr>
          <w:t>P</w:t>
        </w:r>
        <w:r w:rsidRPr="005621F7">
          <w:rPr>
            <w:bCs/>
          </w:rPr>
          <w:t>olicy</w:t>
        </w:r>
      </w:ins>
      <w:r w:rsidRPr="005621F7">
        <w:rPr>
          <w:rPrChange w:id="69" w:author="ISRG" w:date="2022-06-20T22:46:00Z">
            <w:rPr>
              <w:b/>
              <w:caps/>
            </w:rPr>
          </w:rPrChange>
        </w:rPr>
        <w:t xml:space="preserve"> and </w:t>
      </w:r>
      <w:del w:id="70" w:author="ISRG" w:date="2022-06-20T22:46:00Z">
        <w:r w:rsidR="0088569E">
          <w:rPr>
            <w:b/>
            <w:caps/>
          </w:rPr>
          <w:delText>certificate practice statement</w:delText>
        </w:r>
      </w:del>
      <w:ins w:id="71" w:author="ISRG" w:date="2022-06-20T22:46:00Z">
        <w:r>
          <w:rPr>
            <w:bCs/>
          </w:rPr>
          <w:t>C</w:t>
        </w:r>
        <w:r w:rsidRPr="005621F7">
          <w:rPr>
            <w:bCs/>
          </w:rPr>
          <w:t>ertifica</w:t>
        </w:r>
        <w:r w:rsidR="00D807E5">
          <w:rPr>
            <w:bCs/>
          </w:rPr>
          <w:t>tion</w:t>
        </w:r>
        <w:r w:rsidRPr="005621F7">
          <w:rPr>
            <w:bCs/>
          </w:rPr>
          <w:t xml:space="preserve"> </w:t>
        </w:r>
        <w:r>
          <w:rPr>
            <w:bCs/>
          </w:rPr>
          <w:t>P</w:t>
        </w:r>
        <w:r w:rsidRPr="005621F7">
          <w:rPr>
            <w:bCs/>
          </w:rPr>
          <w:t xml:space="preserve">ractice </w:t>
        </w:r>
        <w:r>
          <w:rPr>
            <w:bCs/>
          </w:rPr>
          <w:t>S</w:t>
        </w:r>
        <w:r w:rsidRPr="005621F7">
          <w:rPr>
            <w:bCs/>
          </w:rPr>
          <w:t>tatement</w:t>
        </w:r>
      </w:ins>
      <w:r w:rsidRPr="005621F7">
        <w:rPr>
          <w:rPrChange w:id="72" w:author="ISRG" w:date="2022-06-20T22:46:00Z">
            <w:rPr>
              <w:b/>
              <w:caps/>
            </w:rPr>
          </w:rPrChange>
        </w:rPr>
        <w:t>,</w:t>
      </w:r>
      <w:r w:rsidR="008451E6">
        <w:rPr>
          <w:rPrChange w:id="73" w:author="ISRG" w:date="2022-06-20T22:46:00Z">
            <w:rPr>
              <w:b/>
              <w:caps/>
            </w:rPr>
          </w:rPrChange>
        </w:rPr>
        <w:t xml:space="preserve"> </w:t>
      </w:r>
      <w:r>
        <w:rPr>
          <w:rPrChange w:id="74" w:author="ISRG" w:date="2022-06-20T22:46:00Z">
            <w:rPr>
              <w:b/>
              <w:caps/>
            </w:rPr>
          </w:rPrChange>
        </w:rPr>
        <w:t>L</w:t>
      </w:r>
      <w:r w:rsidRPr="005621F7">
        <w:rPr>
          <w:rPrChange w:id="75" w:author="ISRG" w:date="2022-06-20T22:46:00Z">
            <w:rPr>
              <w:b/>
              <w:caps/>
            </w:rPr>
          </w:rPrChange>
        </w:rPr>
        <w:t xml:space="preserve">et’s </w:t>
      </w:r>
      <w:r>
        <w:rPr>
          <w:rPrChange w:id="76" w:author="ISRG" w:date="2022-06-20T22:46:00Z">
            <w:rPr>
              <w:b/>
              <w:caps/>
            </w:rPr>
          </w:rPrChange>
        </w:rPr>
        <w:t>E</w:t>
      </w:r>
      <w:r w:rsidRPr="005621F7">
        <w:rPr>
          <w:rPrChange w:id="77" w:author="ISRG" w:date="2022-06-20T22:46:00Z">
            <w:rPr>
              <w:b/>
              <w:caps/>
            </w:rPr>
          </w:rPrChange>
        </w:rPr>
        <w:t xml:space="preserve">ncrypt </w:t>
      </w:r>
      <w:r w:rsidR="008451E6">
        <w:rPr>
          <w:rPrChange w:id="78" w:author="ISRG" w:date="2022-06-20T22:46:00Z">
            <w:rPr>
              <w:b/>
              <w:caps/>
            </w:rPr>
          </w:rPrChange>
        </w:rPr>
        <w:t>C</w:t>
      </w:r>
      <w:r w:rsidR="008451E6" w:rsidRPr="005621F7">
        <w:rPr>
          <w:rPrChange w:id="79" w:author="ISRG" w:date="2022-06-20T22:46:00Z">
            <w:rPr>
              <w:b/>
              <w:caps/>
            </w:rPr>
          </w:rPrChange>
        </w:rPr>
        <w:t xml:space="preserve">ertificates </w:t>
      </w:r>
      <w:r w:rsidRPr="005621F7">
        <w:rPr>
          <w:rPrChange w:id="80" w:author="ISRG" w:date="2022-06-20T22:46:00Z">
            <w:rPr>
              <w:b/>
              <w:caps/>
            </w:rPr>
          </w:rPrChange>
        </w:rPr>
        <w:t xml:space="preserve">and </w:t>
      </w:r>
      <w:del w:id="81" w:author="ISRG" w:date="2022-06-20T22:46:00Z">
        <w:r w:rsidR="00030850" w:rsidRPr="00126A8F">
          <w:rPr>
            <w:b/>
            <w:caps/>
          </w:rPr>
          <w:delText xml:space="preserve">Services </w:delText>
        </w:r>
      </w:del>
      <w:ins w:id="82" w:author="ISRG" w:date="2022-06-20T22:46:00Z">
        <w:r w:rsidR="009036D3">
          <w:rPr>
            <w:bCs/>
          </w:rPr>
          <w:t xml:space="preserve">any </w:t>
        </w:r>
        <w:r w:rsidRPr="005621F7">
          <w:rPr>
            <w:bCs/>
          </w:rPr>
          <w:t xml:space="preserve">services </w:t>
        </w:r>
        <w:r w:rsidR="009036D3">
          <w:rPr>
            <w:bCs/>
          </w:rPr>
          <w:t xml:space="preserve">provided by or on behalf of ISRG </w:t>
        </w:r>
      </w:ins>
      <w:r w:rsidRPr="005621F7">
        <w:rPr>
          <w:rPrChange w:id="83" w:author="ISRG" w:date="2022-06-20T22:46:00Z">
            <w:rPr>
              <w:b/>
              <w:caps/>
            </w:rPr>
          </w:rPrChange>
        </w:rPr>
        <w:t>are provided</w:t>
      </w:r>
      <w:r w:rsidRPr="005621F7">
        <w:rPr>
          <w:rPrChange w:id="84" w:author="ISRG" w:date="2022-06-20T22:46:00Z">
            <w:rPr>
              <w:b/>
            </w:rPr>
          </w:rPrChange>
        </w:rPr>
        <w:t xml:space="preserve"> “</w:t>
      </w:r>
      <w:del w:id="85" w:author="ISRG" w:date="2022-06-20T22:46:00Z">
        <w:r w:rsidR="00370E18" w:rsidRPr="00126A8F">
          <w:rPr>
            <w:b/>
            <w:bCs/>
          </w:rPr>
          <w:delText>AS-IS”</w:delText>
        </w:r>
        <w:r w:rsidR="0088569E">
          <w:rPr>
            <w:b/>
            <w:bCs/>
          </w:rPr>
          <w:delText xml:space="preserve"> AND</w:delText>
        </w:r>
      </w:del>
      <w:ins w:id="86" w:author="ISRG" w:date="2022-06-20T22:46:00Z">
        <w:r w:rsidRPr="005621F7">
          <w:rPr>
            <w:bCs/>
          </w:rPr>
          <w:t>as-is” and</w:t>
        </w:r>
      </w:ins>
      <w:r w:rsidRPr="005621F7">
        <w:rPr>
          <w:rPrChange w:id="87" w:author="ISRG" w:date="2022-06-20T22:46:00Z">
            <w:rPr>
              <w:b/>
            </w:rPr>
          </w:rPrChange>
        </w:rPr>
        <w:t xml:space="preserve"> </w:t>
      </w:r>
      <w:r>
        <w:rPr>
          <w:rPrChange w:id="88" w:author="ISRG" w:date="2022-06-20T22:46:00Z">
            <w:rPr>
              <w:b/>
            </w:rPr>
          </w:rPrChange>
        </w:rPr>
        <w:t>ISRG</w:t>
      </w:r>
      <w:r w:rsidRPr="005621F7">
        <w:rPr>
          <w:rPrChange w:id="89" w:author="ISRG" w:date="2022-06-20T22:46:00Z">
            <w:rPr>
              <w:b/>
            </w:rPr>
          </w:rPrChange>
        </w:rPr>
        <w:t xml:space="preserve"> </w:t>
      </w:r>
      <w:r w:rsidRPr="005621F7">
        <w:rPr>
          <w:rPrChange w:id="90" w:author="ISRG" w:date="2022-06-20T22:46:00Z">
            <w:rPr>
              <w:b/>
              <w:caps/>
            </w:rPr>
          </w:rPrChange>
        </w:rPr>
        <w:t>disclaims any and all warranties of any type, whether express or implied, including</w:t>
      </w:r>
      <w:del w:id="91" w:author="ISRG" w:date="2022-06-20T22:46:00Z">
        <w:r w:rsidR="00030850" w:rsidRPr="00126A8F">
          <w:rPr>
            <w:b/>
            <w:caps/>
          </w:rPr>
          <w:delText xml:space="preserve"> and</w:delText>
        </w:r>
      </w:del>
      <w:r w:rsidRPr="005621F7">
        <w:rPr>
          <w:rPrChange w:id="92" w:author="ISRG" w:date="2022-06-20T22:46:00Z">
            <w:rPr>
              <w:b/>
              <w:caps/>
            </w:rPr>
          </w:rPrChange>
        </w:rPr>
        <w:t xml:space="preserve"> without limitation any implied warranty of title, non-infringement, merchantability, or fitness for a particular purpose, in connection with any </w:t>
      </w:r>
      <w:del w:id="93" w:author="ISRG" w:date="2022-06-20T22:46:00Z">
        <w:r w:rsidR="00030850" w:rsidRPr="00126A8F">
          <w:rPr>
            <w:b/>
            <w:caps/>
          </w:rPr>
          <w:delText>ISRG service or Let’s Encrypt Certificate</w:delText>
        </w:r>
      </w:del>
      <w:ins w:id="94" w:author="ISRG" w:date="2022-06-20T22:46:00Z">
        <w:r w:rsidR="00C60A1F">
          <w:rPr>
            <w:bCs/>
          </w:rPr>
          <w:t>such Certificates or services</w:t>
        </w:r>
      </w:ins>
      <w:r w:rsidR="00C60A1F">
        <w:rPr>
          <w:rPrChange w:id="95" w:author="ISRG" w:date="2022-06-20T22:46:00Z">
            <w:rPr>
              <w:b/>
              <w:caps/>
            </w:rPr>
          </w:rPrChange>
        </w:rPr>
        <w:t>.</w:t>
      </w:r>
    </w:p>
    <w:p w14:paraId="7EE3D307" w14:textId="107ABDCE" w:rsidR="00030850" w:rsidRPr="005621F7" w:rsidRDefault="005040A9" w:rsidP="00827364">
      <w:pPr>
        <w:widowControl/>
        <w:kinsoku w:val="0"/>
        <w:overflowPunct w:val="0"/>
        <w:autoSpaceDE/>
        <w:autoSpaceDN/>
        <w:adjustRightInd/>
        <w:spacing w:before="241" w:line="230" w:lineRule="exact"/>
        <w:textAlignment w:val="baseline"/>
        <w:rPr>
          <w:rPrChange w:id="96" w:author="ISRG" w:date="2022-06-20T22:46:00Z">
            <w:rPr>
              <w:b/>
            </w:rPr>
          </w:rPrChange>
        </w:rPr>
      </w:pPr>
      <w:r w:rsidRPr="005621F7">
        <w:rPr>
          <w:rPrChange w:id="97" w:author="ISRG" w:date="2022-06-20T22:46:00Z">
            <w:rPr>
              <w:b/>
              <w:caps/>
            </w:rPr>
          </w:rPrChange>
        </w:rPr>
        <w:t xml:space="preserve">Because </w:t>
      </w:r>
      <w:r>
        <w:rPr>
          <w:rPrChange w:id="98" w:author="ISRG" w:date="2022-06-20T22:46:00Z">
            <w:rPr>
              <w:b/>
              <w:caps/>
            </w:rPr>
          </w:rPrChange>
        </w:rPr>
        <w:t>L</w:t>
      </w:r>
      <w:r w:rsidRPr="005621F7">
        <w:rPr>
          <w:rPrChange w:id="99" w:author="ISRG" w:date="2022-06-20T22:46:00Z">
            <w:rPr>
              <w:b/>
              <w:caps/>
            </w:rPr>
          </w:rPrChange>
        </w:rPr>
        <w:t xml:space="preserve">et’s </w:t>
      </w:r>
      <w:r>
        <w:rPr>
          <w:rPrChange w:id="100" w:author="ISRG" w:date="2022-06-20T22:46:00Z">
            <w:rPr>
              <w:b/>
              <w:caps/>
            </w:rPr>
          </w:rPrChange>
        </w:rPr>
        <w:t>E</w:t>
      </w:r>
      <w:r w:rsidRPr="005621F7">
        <w:rPr>
          <w:rPrChange w:id="101" w:author="ISRG" w:date="2022-06-20T22:46:00Z">
            <w:rPr>
              <w:b/>
              <w:caps/>
            </w:rPr>
          </w:rPrChange>
        </w:rPr>
        <w:t xml:space="preserve">ncrypt </w:t>
      </w:r>
      <w:r w:rsidR="00C60A1F">
        <w:rPr>
          <w:rPrChange w:id="102" w:author="ISRG" w:date="2022-06-20T22:46:00Z">
            <w:rPr>
              <w:b/>
              <w:caps/>
            </w:rPr>
          </w:rPrChange>
        </w:rPr>
        <w:t>C</w:t>
      </w:r>
      <w:r w:rsidR="00C60A1F" w:rsidRPr="005621F7">
        <w:rPr>
          <w:rPrChange w:id="103" w:author="ISRG" w:date="2022-06-20T22:46:00Z">
            <w:rPr>
              <w:b/>
              <w:caps/>
            </w:rPr>
          </w:rPrChange>
        </w:rPr>
        <w:t xml:space="preserve">ertificates </w:t>
      </w:r>
      <w:r w:rsidRPr="005621F7">
        <w:rPr>
          <w:rPrChange w:id="104" w:author="ISRG" w:date="2022-06-20T22:46:00Z">
            <w:rPr>
              <w:b/>
              <w:caps/>
            </w:rPr>
          </w:rPrChange>
        </w:rPr>
        <w:t xml:space="preserve">are issued free-of-charge as a public service, </w:t>
      </w:r>
      <w:r>
        <w:rPr>
          <w:rPrChange w:id="105" w:author="ISRG" w:date="2022-06-20T22:46:00Z">
            <w:rPr>
              <w:b/>
              <w:caps/>
            </w:rPr>
          </w:rPrChange>
        </w:rPr>
        <w:t>ISRG</w:t>
      </w:r>
      <w:r w:rsidRPr="005621F7">
        <w:rPr>
          <w:rPrChange w:id="106" w:author="ISRG" w:date="2022-06-20T22:46:00Z">
            <w:rPr>
              <w:b/>
              <w:caps/>
            </w:rPr>
          </w:rPrChange>
        </w:rPr>
        <w:t xml:space="preserve"> cannot accept any liability for any loss, harm, </w:t>
      </w:r>
      <w:del w:id="107" w:author="ISRG" w:date="2022-06-20T22:46:00Z">
        <w:r w:rsidR="00030850" w:rsidRPr="00126A8F">
          <w:rPr>
            <w:b/>
            <w:caps/>
          </w:rPr>
          <w:delText>claim</w:delText>
        </w:r>
      </w:del>
      <w:ins w:id="108" w:author="ISRG" w:date="2022-06-20T22:46:00Z">
        <w:r w:rsidRPr="005621F7">
          <w:rPr>
            <w:bCs/>
          </w:rPr>
          <w:t>claim</w:t>
        </w:r>
        <w:r w:rsidR="00C60A1F">
          <w:rPr>
            <w:bCs/>
          </w:rPr>
          <w:t>s</w:t>
        </w:r>
      </w:ins>
      <w:r w:rsidRPr="005621F7">
        <w:rPr>
          <w:rPrChange w:id="109" w:author="ISRG" w:date="2022-06-20T22:46:00Z">
            <w:rPr>
              <w:b/>
              <w:caps/>
            </w:rPr>
          </w:rPrChange>
        </w:rPr>
        <w:t xml:space="preserve">, or attorney’s fees in connection with such </w:t>
      </w:r>
      <w:del w:id="110" w:author="ISRG" w:date="2022-06-20T22:46:00Z">
        <w:r w:rsidR="002073D7">
          <w:rPr>
            <w:b/>
            <w:caps/>
          </w:rPr>
          <w:delText>certificates</w:delText>
        </w:r>
      </w:del>
      <w:ins w:id="111" w:author="ISRG" w:date="2022-06-20T22:46:00Z">
        <w:r w:rsidR="00C60A1F">
          <w:rPr>
            <w:bCs/>
          </w:rPr>
          <w:t>C</w:t>
        </w:r>
        <w:r w:rsidR="00C60A1F" w:rsidRPr="005621F7">
          <w:rPr>
            <w:bCs/>
          </w:rPr>
          <w:t>ertificates</w:t>
        </w:r>
      </w:ins>
      <w:r w:rsidR="00030850" w:rsidRPr="005621F7">
        <w:rPr>
          <w:caps/>
          <w:rPrChange w:id="112" w:author="ISRG" w:date="2022-06-20T22:46:00Z">
            <w:rPr>
              <w:b/>
              <w:caps/>
            </w:rPr>
          </w:rPrChange>
        </w:rPr>
        <w:t>.</w:t>
      </w:r>
      <w:r w:rsidR="0001606D" w:rsidRPr="005621F7">
        <w:rPr>
          <w:caps/>
          <w:rPrChange w:id="113" w:author="ISRG" w:date="2022-06-20T22:46:00Z">
            <w:rPr>
              <w:b/>
              <w:caps/>
            </w:rPr>
          </w:rPrChange>
        </w:rPr>
        <w:t xml:space="preserve"> </w:t>
      </w:r>
      <w:r w:rsidRPr="005621F7">
        <w:rPr>
          <w:rPrChange w:id="114" w:author="ISRG" w:date="2022-06-20T22:46:00Z">
            <w:rPr>
              <w:b/>
              <w:caps/>
            </w:rPr>
          </w:rPrChange>
        </w:rPr>
        <w:t xml:space="preserve">Accordingly, you agree that </w:t>
      </w:r>
      <w:r>
        <w:rPr>
          <w:rPrChange w:id="115" w:author="ISRG" w:date="2022-06-20T22:46:00Z">
            <w:rPr>
              <w:b/>
              <w:caps/>
            </w:rPr>
          </w:rPrChange>
        </w:rPr>
        <w:t>ISRG</w:t>
      </w:r>
      <w:r w:rsidRPr="005621F7">
        <w:rPr>
          <w:rPrChange w:id="116" w:author="ISRG" w:date="2022-06-20T22:46:00Z">
            <w:rPr>
              <w:b/>
              <w:caps/>
            </w:rPr>
          </w:rPrChange>
        </w:rPr>
        <w:t xml:space="preserve"> will not be liable for any damages, attorney’s fees, or recovery, regardless of whether such damages are direct, consequential, indirect, incidental, special, exemplary, punitive, or compensatory, </w:t>
      </w:r>
      <w:r w:rsidRPr="005621F7">
        <w:rPr>
          <w:rPrChange w:id="117" w:author="ISRG" w:date="2022-06-20T22:46:00Z">
            <w:rPr>
              <w:b/>
              <w:caps/>
            </w:rPr>
          </w:rPrChange>
        </w:rPr>
        <w:lastRenderedPageBreak/>
        <w:t xml:space="preserve">even if </w:t>
      </w:r>
      <w:r>
        <w:rPr>
          <w:rPrChange w:id="118" w:author="ISRG" w:date="2022-06-20T22:46:00Z">
            <w:rPr>
              <w:b/>
              <w:caps/>
            </w:rPr>
          </w:rPrChange>
        </w:rPr>
        <w:t>ISRG</w:t>
      </w:r>
      <w:r w:rsidRPr="005621F7">
        <w:rPr>
          <w:rPrChange w:id="119" w:author="ISRG" w:date="2022-06-20T22:46:00Z">
            <w:rPr>
              <w:b/>
              <w:caps/>
            </w:rPr>
          </w:rPrChange>
        </w:rPr>
        <w:t xml:space="preserve"> has been advised of the possibility of such damages.</w:t>
      </w:r>
      <w:r w:rsidR="0001606D" w:rsidRPr="005621F7">
        <w:rPr>
          <w:caps/>
          <w:rPrChange w:id="120" w:author="ISRG" w:date="2022-06-20T22:46:00Z">
            <w:rPr>
              <w:b/>
              <w:caps/>
            </w:rPr>
          </w:rPrChange>
        </w:rPr>
        <w:t xml:space="preserve"> </w:t>
      </w:r>
      <w:r w:rsidRPr="005621F7">
        <w:rPr>
          <w:rPrChange w:id="121" w:author="ISRG" w:date="2022-06-20T22:46:00Z">
            <w:rPr>
              <w:b/>
              <w:caps/>
            </w:rPr>
          </w:rPrChange>
        </w:rPr>
        <w:t xml:space="preserve">This </w:t>
      </w:r>
      <w:del w:id="122" w:author="ISRG" w:date="2022-06-20T22:46:00Z">
        <w:r w:rsidR="00030850" w:rsidRPr="00126A8F">
          <w:rPr>
            <w:b/>
            <w:caps/>
          </w:rPr>
          <w:delText>Limitation</w:delText>
        </w:r>
      </w:del>
      <w:ins w:id="123" w:author="ISRG" w:date="2022-06-20T22:46:00Z">
        <w:r w:rsidRPr="005621F7">
          <w:rPr>
            <w:bCs/>
          </w:rPr>
          <w:t>limitation</w:t>
        </w:r>
      </w:ins>
      <w:r w:rsidRPr="005621F7">
        <w:rPr>
          <w:rPrChange w:id="124" w:author="ISRG" w:date="2022-06-20T22:46:00Z">
            <w:rPr>
              <w:b/>
              <w:caps/>
            </w:rPr>
          </w:rPrChange>
        </w:rPr>
        <w:t xml:space="preserve"> on </w:t>
      </w:r>
      <w:del w:id="125" w:author="ISRG" w:date="2022-06-20T22:46:00Z">
        <w:r w:rsidR="00030850" w:rsidRPr="00126A8F">
          <w:rPr>
            <w:b/>
            <w:caps/>
          </w:rPr>
          <w:delText>Liability</w:delText>
        </w:r>
      </w:del>
      <w:ins w:id="126" w:author="ISRG" w:date="2022-06-20T22:46:00Z">
        <w:r w:rsidRPr="005621F7">
          <w:rPr>
            <w:bCs/>
          </w:rPr>
          <w:t>liability</w:t>
        </w:r>
      </w:ins>
      <w:r w:rsidRPr="005621F7">
        <w:rPr>
          <w:rPrChange w:id="127" w:author="ISRG" w:date="2022-06-20T22:46:00Z">
            <w:rPr>
              <w:b/>
              <w:caps/>
            </w:rPr>
          </w:rPrChange>
        </w:rPr>
        <w:t xml:space="preserve">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sidRPr="005621F7">
        <w:rPr>
          <w:caps/>
          <w:rPrChange w:id="128" w:author="ISRG" w:date="2022-06-20T22:46:00Z">
            <w:rPr>
              <w:b/>
              <w:caps/>
            </w:rPr>
          </w:rPrChange>
        </w:rPr>
        <w:t xml:space="preserve"> </w:t>
      </w:r>
      <w:r w:rsidRPr="005621F7">
        <w:rPr>
          <w:rPrChange w:id="129" w:author="ISRG" w:date="2022-06-20T22:46:00Z">
            <w:rPr>
              <w:b/>
              <w:caps/>
            </w:rPr>
          </w:rPrChange>
        </w:rPr>
        <w:t xml:space="preserve">The parties agree that this disclaimer is intended to be </w:t>
      </w:r>
      <w:del w:id="130" w:author="ISRG" w:date="2022-06-20T22:46:00Z">
        <w:r w:rsidR="00030850" w:rsidRPr="00126A8F">
          <w:rPr>
            <w:b/>
            <w:caps/>
          </w:rPr>
          <w:delText>CONSTRUED</w:delText>
        </w:r>
      </w:del>
      <w:ins w:id="131" w:author="ISRG" w:date="2022-06-20T22:46:00Z">
        <w:r w:rsidRPr="005621F7">
          <w:rPr>
            <w:bCs/>
          </w:rPr>
          <w:t>construed</w:t>
        </w:r>
      </w:ins>
      <w:r w:rsidRPr="005621F7">
        <w:rPr>
          <w:rPrChange w:id="132" w:author="ISRG" w:date="2022-06-20T22:46:00Z">
            <w:rPr>
              <w:b/>
              <w:caps/>
            </w:rPr>
          </w:rPrChange>
        </w:rPr>
        <w:t xml:space="preserve"> to the fullest extent allowed by applicable law.</w:t>
      </w:r>
    </w:p>
    <w:p w14:paraId="0523BDDD" w14:textId="010D6E6C" w:rsidR="00030850" w:rsidRPr="005621F7" w:rsidRDefault="005040A9" w:rsidP="00827364">
      <w:pPr>
        <w:widowControl/>
        <w:kinsoku w:val="0"/>
        <w:overflowPunct w:val="0"/>
        <w:autoSpaceDE/>
        <w:autoSpaceDN/>
        <w:adjustRightInd/>
        <w:spacing w:before="238" w:line="230" w:lineRule="exact"/>
        <w:textAlignment w:val="baseline"/>
        <w:rPr>
          <w:rPrChange w:id="133" w:author="ISRG" w:date="2022-06-20T22:46:00Z">
            <w:rPr>
              <w:b/>
            </w:rPr>
          </w:rPrChange>
        </w:rPr>
      </w:pPr>
      <w:r w:rsidRPr="005621F7">
        <w:rPr>
          <w:rPrChange w:id="134" w:author="ISRG" w:date="2022-06-20T22:46:00Z">
            <w:rPr>
              <w:b/>
              <w:caps/>
            </w:rPr>
          </w:rPrChange>
        </w:rPr>
        <w:t xml:space="preserve">By way of further explanation regarding the scope of the disclaimer, and without waiving or limiting the foregoing in any way, </w:t>
      </w:r>
      <w:r>
        <w:rPr>
          <w:rPrChange w:id="135" w:author="ISRG" w:date="2022-06-20T22:46:00Z">
            <w:rPr>
              <w:b/>
              <w:caps/>
            </w:rPr>
          </w:rPrChange>
        </w:rPr>
        <w:t>ISRG</w:t>
      </w:r>
      <w:r w:rsidRPr="005621F7">
        <w:rPr>
          <w:rPrChange w:id="136" w:author="ISRG" w:date="2022-06-20T22:46:00Z">
            <w:rPr>
              <w:b/>
              <w:caps/>
            </w:rPr>
          </w:rPrChange>
        </w:rPr>
        <w:t xml:space="preserve"> does not make, and </w:t>
      </w:r>
      <w:del w:id="137" w:author="ISRG" w:date="2022-06-20T22:46:00Z">
        <w:r w:rsidR="00030850" w:rsidRPr="00126A8F">
          <w:rPr>
            <w:b/>
            <w:caps/>
          </w:rPr>
          <w:delText>isrg</w:delText>
        </w:r>
      </w:del>
      <w:ins w:id="138" w:author="ISRG" w:date="2022-06-20T22:46:00Z">
        <w:r>
          <w:rPr>
            <w:bCs/>
          </w:rPr>
          <w:t>ISRG</w:t>
        </w:r>
      </w:ins>
      <w:r w:rsidRPr="005621F7">
        <w:rPr>
          <w:rPrChange w:id="139" w:author="ISRG" w:date="2022-06-20T22:46:00Z">
            <w:rPr>
              <w:b/>
              <w:caps/>
            </w:rPr>
          </w:rPrChange>
        </w:rPr>
        <w:t xml:space="preserve"> expressly disclaims, any warranty regarding its right to use any technology, invention, technical design, process, or business method used in either issuing </w:t>
      </w:r>
      <w:r w:rsidR="00152972">
        <w:rPr>
          <w:rPrChange w:id="140" w:author="ISRG" w:date="2022-06-20T22:46:00Z">
            <w:rPr>
              <w:b/>
              <w:caps/>
            </w:rPr>
          </w:rPrChange>
        </w:rPr>
        <w:t>L</w:t>
      </w:r>
      <w:r w:rsidR="00152972" w:rsidRPr="005621F7">
        <w:rPr>
          <w:rPrChange w:id="141" w:author="ISRG" w:date="2022-06-20T22:46:00Z">
            <w:rPr>
              <w:b/>
              <w:caps/>
            </w:rPr>
          </w:rPrChange>
        </w:rPr>
        <w:t xml:space="preserve">et’s </w:t>
      </w:r>
      <w:r w:rsidR="00152972">
        <w:rPr>
          <w:rPrChange w:id="142" w:author="ISRG" w:date="2022-06-20T22:46:00Z">
            <w:rPr>
              <w:b/>
              <w:caps/>
            </w:rPr>
          </w:rPrChange>
        </w:rPr>
        <w:t>E</w:t>
      </w:r>
      <w:r w:rsidR="00152972" w:rsidRPr="005621F7">
        <w:rPr>
          <w:rPrChange w:id="143" w:author="ISRG" w:date="2022-06-20T22:46:00Z">
            <w:rPr>
              <w:b/>
              <w:caps/>
            </w:rPr>
          </w:rPrChange>
        </w:rPr>
        <w:t xml:space="preserve">ncrypt </w:t>
      </w:r>
      <w:r w:rsidR="009006CD">
        <w:rPr>
          <w:rPrChange w:id="144" w:author="ISRG" w:date="2022-06-20T22:46:00Z">
            <w:rPr>
              <w:b/>
              <w:caps/>
            </w:rPr>
          </w:rPrChange>
        </w:rPr>
        <w:t>C</w:t>
      </w:r>
      <w:r w:rsidR="009006CD" w:rsidRPr="005621F7">
        <w:rPr>
          <w:rPrChange w:id="145" w:author="ISRG" w:date="2022-06-20T22:46:00Z">
            <w:rPr>
              <w:b/>
              <w:caps/>
            </w:rPr>
          </w:rPrChange>
        </w:rPr>
        <w:t xml:space="preserve">ertificates </w:t>
      </w:r>
      <w:r w:rsidRPr="005621F7">
        <w:rPr>
          <w:rPrChange w:id="146" w:author="ISRG" w:date="2022-06-20T22:46:00Z">
            <w:rPr>
              <w:b/>
              <w:caps/>
            </w:rPr>
          </w:rPrChange>
        </w:rPr>
        <w:t xml:space="preserve">or providing any of </w:t>
      </w:r>
      <w:r>
        <w:rPr>
          <w:rPrChange w:id="147" w:author="ISRG" w:date="2022-06-20T22:46:00Z">
            <w:rPr>
              <w:b/>
              <w:caps/>
            </w:rPr>
          </w:rPrChange>
        </w:rPr>
        <w:t>ISRG</w:t>
      </w:r>
      <w:r w:rsidRPr="005621F7">
        <w:rPr>
          <w:rPrChange w:id="148" w:author="ISRG" w:date="2022-06-20T22:46:00Z">
            <w:rPr>
              <w:b/>
              <w:caps/>
            </w:rPr>
          </w:rPrChange>
        </w:rPr>
        <w:t>’s services.</w:t>
      </w:r>
      <w:r w:rsidR="0001606D" w:rsidRPr="005621F7">
        <w:rPr>
          <w:caps/>
          <w:rPrChange w:id="149" w:author="ISRG" w:date="2022-06-20T22:46:00Z">
            <w:rPr>
              <w:b/>
              <w:caps/>
            </w:rPr>
          </w:rPrChange>
        </w:rPr>
        <w:t xml:space="preserve"> </w:t>
      </w:r>
      <w:del w:id="150" w:author="ISRG" w:date="2022-06-20T22:46:00Z">
        <w:r w:rsidR="00030850" w:rsidRPr="00126A8F">
          <w:rPr>
            <w:b/>
            <w:caps/>
          </w:rPr>
          <w:delText>you</w:delText>
        </w:r>
      </w:del>
      <w:ins w:id="151" w:author="ISRG" w:date="2022-06-20T22:46:00Z">
        <w:r w:rsidRPr="005621F7">
          <w:rPr>
            <w:bCs/>
          </w:rPr>
          <w:t>You</w:t>
        </w:r>
      </w:ins>
      <w:r w:rsidRPr="005621F7">
        <w:rPr>
          <w:rPrChange w:id="152" w:author="ISRG" w:date="2022-06-20T22:46:00Z">
            <w:rPr>
              <w:b/>
              <w:caps/>
            </w:rPr>
          </w:rPrChange>
        </w:rPr>
        <w:t xml:space="preserve"> affirmatively and expressly waive the right to hold </w:t>
      </w:r>
      <w:r>
        <w:rPr>
          <w:rPrChange w:id="153" w:author="ISRG" w:date="2022-06-20T22:46:00Z">
            <w:rPr>
              <w:b/>
              <w:caps/>
            </w:rPr>
          </w:rPrChange>
        </w:rPr>
        <w:t>ISRG</w:t>
      </w:r>
      <w:r w:rsidRPr="005621F7">
        <w:rPr>
          <w:rPrChange w:id="154" w:author="ISRG" w:date="2022-06-20T22:46:00Z">
            <w:rPr>
              <w:b/>
              <w:caps/>
            </w:rPr>
          </w:rPrChange>
        </w:rPr>
        <w:t xml:space="preserve"> responsible in any way, or seek indemnification against </w:t>
      </w:r>
      <w:r>
        <w:rPr>
          <w:rPrChange w:id="155" w:author="ISRG" w:date="2022-06-20T22:46:00Z">
            <w:rPr>
              <w:b/>
              <w:caps/>
            </w:rPr>
          </w:rPrChange>
        </w:rPr>
        <w:t>ISRG</w:t>
      </w:r>
      <w:r w:rsidRPr="005621F7">
        <w:rPr>
          <w:rPrChange w:id="156" w:author="ISRG" w:date="2022-06-20T22:46:00Z">
            <w:rPr>
              <w:b/>
              <w:caps/>
            </w:rPr>
          </w:rPrChange>
        </w:rPr>
        <w:t>, for any infringement of intellectual property rights, including patent, trademark, trade secret, or copyright</w:t>
      </w:r>
      <w:r w:rsidR="002073D7" w:rsidRPr="005621F7">
        <w:rPr>
          <w:rPrChange w:id="157" w:author="ISRG" w:date="2022-06-20T22:46:00Z">
            <w:rPr>
              <w:b/>
            </w:rPr>
          </w:rPrChange>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5.5</w:t>
      </w:r>
      <w:r w:rsidRPr="00126A8F">
        <w:rPr>
          <w:b/>
          <w:bCs/>
        </w:rPr>
        <w:tab/>
        <w:t>Entire Agreement</w:t>
      </w:r>
    </w:p>
    <w:p w14:paraId="04156D75" w14:textId="7B51D2CA"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del w:id="158" w:author="ISRG" w:date="2022-06-20T22:46:00Z">
        <w:r w:rsidRPr="00126A8F">
          <w:delText>in any of the foregoing</w:delText>
        </w:r>
      </w:del>
      <w:ins w:id="159" w:author="ISRG" w:date="2022-06-20T22:46:00Z">
        <w:r w:rsidR="00DA6B5E">
          <w:t>here</w:t>
        </w:r>
        <w:r w:rsidRPr="00126A8F">
          <w:t>in</w:t>
        </w:r>
      </w:ins>
      <w:r w:rsidRPr="00126A8F">
        <w:t>,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2"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 xml:space="preserve">If any provision of this Agreement is found to be invalid, unenforceable, or contrary to law, then the Agreement will be deemed amended by modifying such provision to the extent necessary to make it valid </w:t>
      </w:r>
      <w:r w:rsidRPr="00126A8F">
        <w:lastRenderedPageBreak/>
        <w:t>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w:t>
      </w:r>
      <w:proofErr w:type="gramStart"/>
      <w:r w:rsidRPr="00126A8F">
        <w:t>You</w:t>
      </w:r>
      <w:proofErr w:type="gramEnd"/>
      <w:r w:rsidRPr="00126A8F">
        <w:t xml:space="preserve">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 xml:space="preserve">or any </w:t>
      </w:r>
      <w:proofErr w:type="gramStart"/>
      <w:r w:rsidRPr="00126A8F">
        <w:t>commonly</w:t>
      </w:r>
      <w:r w:rsidR="003D0C99" w:rsidRPr="00126A8F">
        <w:t>-</w:t>
      </w:r>
      <w:r w:rsidRPr="00126A8F">
        <w:t>accepted</w:t>
      </w:r>
      <w:proofErr w:type="gramEnd"/>
      <w:r w:rsidRPr="00126A8F">
        <w:t xml:space="preserve">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88A6" w14:textId="77777777" w:rsidR="00713312" w:rsidRDefault="00713312" w:rsidP="00F47501">
      <w:r>
        <w:separator/>
      </w:r>
    </w:p>
  </w:endnote>
  <w:endnote w:type="continuationSeparator" w:id="0">
    <w:p w14:paraId="5F65FFA6" w14:textId="77777777" w:rsidR="00713312" w:rsidRDefault="00713312" w:rsidP="00F47501">
      <w:r>
        <w:continuationSeparator/>
      </w:r>
    </w:p>
  </w:endnote>
  <w:endnote w:type="continuationNotice" w:id="1">
    <w:p w14:paraId="072E20F2" w14:textId="77777777" w:rsidR="00713312" w:rsidRDefault="00713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2F38" w14:textId="77777777" w:rsidR="005621F7" w:rsidRDefault="0056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ED45" w14:textId="77777777" w:rsidR="00713312" w:rsidRDefault="00713312" w:rsidP="00F47501">
      <w:r>
        <w:separator/>
      </w:r>
    </w:p>
  </w:footnote>
  <w:footnote w:type="continuationSeparator" w:id="0">
    <w:p w14:paraId="2D9CB26C" w14:textId="77777777" w:rsidR="00713312" w:rsidRDefault="00713312" w:rsidP="00F47501">
      <w:r>
        <w:continuationSeparator/>
      </w:r>
    </w:p>
  </w:footnote>
  <w:footnote w:type="continuationNotice" w:id="1">
    <w:p w14:paraId="0E2AB6B2" w14:textId="77777777" w:rsidR="00713312" w:rsidRDefault="00713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3ABB" w14:textId="66A103A6" w:rsidR="009A3C6F" w:rsidRDefault="009A3C6F" w:rsidP="00F47501">
    <w:pPr>
      <w:pStyle w:val="Header"/>
      <w:jc w:val="right"/>
    </w:pPr>
    <w:r>
      <w:t>Version 1.</w:t>
    </w:r>
    <w:del w:id="160" w:author="ISRG" w:date="2022-06-20T22:46:00Z">
      <w:r w:rsidR="00392270">
        <w:delText>2</w:delText>
      </w:r>
    </w:del>
    <w:ins w:id="161" w:author="ISRG" w:date="2022-06-20T22:46:00Z">
      <w:r w:rsidR="008C4A62">
        <w:t>3</w:t>
      </w:r>
    </w:ins>
  </w:p>
  <w:p w14:paraId="4A15E094" w14:textId="77777777" w:rsidR="009A3C6F" w:rsidRDefault="00392270" w:rsidP="00F47501">
    <w:pPr>
      <w:pStyle w:val="Header"/>
      <w:jc w:val="right"/>
      <w:rPr>
        <w:del w:id="162" w:author="ISRG" w:date="2022-06-20T22:46:00Z"/>
      </w:rPr>
    </w:pPr>
    <w:del w:id="163" w:author="ISRG" w:date="2022-06-20T22:46:00Z">
      <w:r>
        <w:delText>November</w:delText>
      </w:r>
      <w:r w:rsidR="009A3C6F">
        <w:delText xml:space="preserve"> </w:delText>
      </w:r>
      <w:r w:rsidR="0033370E">
        <w:delText>1</w:delText>
      </w:r>
      <w:r>
        <w:delText>5</w:delText>
      </w:r>
      <w:r w:rsidR="009A3C6F">
        <w:delText>, 201</w:delText>
      </w:r>
      <w:r>
        <w:delText>7</w:delText>
      </w:r>
    </w:del>
  </w:p>
  <w:p w14:paraId="5E0CE2A3" w14:textId="6CB28B64" w:rsidR="009A3C6F" w:rsidRDefault="008C4A62" w:rsidP="00F47501">
    <w:pPr>
      <w:pStyle w:val="Header"/>
      <w:jc w:val="right"/>
      <w:rPr>
        <w:ins w:id="164" w:author="ISRG" w:date="2022-06-20T22:46:00Z"/>
      </w:rPr>
    </w:pPr>
    <w:ins w:id="165" w:author="ISRG" w:date="2022-06-20T22:46:00Z">
      <w:r>
        <w:t>MONTH</w:t>
      </w:r>
      <w:r w:rsidR="009A3C6F">
        <w:t xml:space="preserve"> </w:t>
      </w:r>
      <w:r>
        <w:t>DAY</w:t>
      </w:r>
      <w:r w:rsidR="009A3C6F">
        <w:t>, 20</w:t>
      </w:r>
      <w:r>
        <w:t>22</w:t>
      </w:r>
    </w:ins>
  </w:p>
  <w:p w14:paraId="2F5F64BA" w14:textId="73E826B1"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961FC8">
      <w:rPr>
        <w:noProof/>
      </w:rPr>
      <w:t>1</w:t>
    </w:r>
    <w:r w:rsidR="00F63034">
      <w:rPr>
        <w:noProof/>
      </w:rPr>
      <w:fldChar w:fldCharType="end"/>
    </w:r>
    <w:r>
      <w:t xml:space="preserve"> of </w:t>
    </w:r>
    <w:r w:rsidR="00000000">
      <w:fldChar w:fldCharType="begin"/>
    </w:r>
    <w:r w:rsidR="00000000">
      <w:instrText xml:space="preserve"> NUMPAGES </w:instrText>
    </w:r>
    <w:r w:rsidR="00000000">
      <w:fldChar w:fldCharType="separate"/>
    </w:r>
    <w:r w:rsidR="00961FC8">
      <w:rPr>
        <w:noProof/>
      </w:rPr>
      <w:t>7</w:t>
    </w:r>
    <w:r w:rsidR="00000000">
      <w:rPr>
        <w:noProof/>
      </w:rPr>
      <w:fldChar w:fldCharType="end"/>
    </w:r>
  </w:p>
  <w:p w14:paraId="79A8016B" w14:textId="77777777" w:rsidR="009A3C6F" w:rsidRDefault="009A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15:restartNumberingAfterBreak="0">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15:restartNumberingAfterBreak="0">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9719155">
    <w:abstractNumId w:val="1"/>
  </w:num>
  <w:num w:numId="2" w16cid:durableId="1042244848">
    <w:abstractNumId w:val="2"/>
  </w:num>
  <w:num w:numId="3" w16cid:durableId="1408117535">
    <w:abstractNumId w:val="3"/>
  </w:num>
  <w:num w:numId="4" w16cid:durableId="193705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8B1"/>
    <w:rsid w:val="00072A7D"/>
    <w:rsid w:val="000748AF"/>
    <w:rsid w:val="00075147"/>
    <w:rsid w:val="00080685"/>
    <w:rsid w:val="00082810"/>
    <w:rsid w:val="00082DF1"/>
    <w:rsid w:val="00091E4E"/>
    <w:rsid w:val="0009549C"/>
    <w:rsid w:val="000A01AA"/>
    <w:rsid w:val="000A03F6"/>
    <w:rsid w:val="000A53AC"/>
    <w:rsid w:val="000A6EC6"/>
    <w:rsid w:val="000A7A3C"/>
    <w:rsid w:val="000B3677"/>
    <w:rsid w:val="000B560D"/>
    <w:rsid w:val="000B6784"/>
    <w:rsid w:val="000B72D6"/>
    <w:rsid w:val="000C18AF"/>
    <w:rsid w:val="000C692A"/>
    <w:rsid w:val="000D1C5F"/>
    <w:rsid w:val="000D6CD9"/>
    <w:rsid w:val="000D7623"/>
    <w:rsid w:val="000F0B40"/>
    <w:rsid w:val="000F4279"/>
    <w:rsid w:val="0010264A"/>
    <w:rsid w:val="001112F2"/>
    <w:rsid w:val="001129C2"/>
    <w:rsid w:val="00112DF4"/>
    <w:rsid w:val="00113EA2"/>
    <w:rsid w:val="00117CF5"/>
    <w:rsid w:val="0012091B"/>
    <w:rsid w:val="00122911"/>
    <w:rsid w:val="00126A8F"/>
    <w:rsid w:val="00130144"/>
    <w:rsid w:val="001320B3"/>
    <w:rsid w:val="001342D8"/>
    <w:rsid w:val="0013596B"/>
    <w:rsid w:val="00141F00"/>
    <w:rsid w:val="00142AD6"/>
    <w:rsid w:val="001464D7"/>
    <w:rsid w:val="001465B0"/>
    <w:rsid w:val="00150B73"/>
    <w:rsid w:val="00151F71"/>
    <w:rsid w:val="00152972"/>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C2AF6"/>
    <w:rsid w:val="001C49F1"/>
    <w:rsid w:val="001E2E30"/>
    <w:rsid w:val="001E3072"/>
    <w:rsid w:val="001E33B1"/>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46A4"/>
    <w:rsid w:val="00226BAC"/>
    <w:rsid w:val="0022769B"/>
    <w:rsid w:val="002368E8"/>
    <w:rsid w:val="00237546"/>
    <w:rsid w:val="00241D9B"/>
    <w:rsid w:val="002424FA"/>
    <w:rsid w:val="00242777"/>
    <w:rsid w:val="00247DED"/>
    <w:rsid w:val="002549B4"/>
    <w:rsid w:val="00257F5E"/>
    <w:rsid w:val="00267F95"/>
    <w:rsid w:val="00271A9E"/>
    <w:rsid w:val="00271F83"/>
    <w:rsid w:val="00273A8D"/>
    <w:rsid w:val="002759AF"/>
    <w:rsid w:val="002779D3"/>
    <w:rsid w:val="002808C5"/>
    <w:rsid w:val="00280CDB"/>
    <w:rsid w:val="00280F33"/>
    <w:rsid w:val="0028515B"/>
    <w:rsid w:val="00285C2C"/>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269"/>
    <w:rsid w:val="00374942"/>
    <w:rsid w:val="00381604"/>
    <w:rsid w:val="00381F22"/>
    <w:rsid w:val="00384832"/>
    <w:rsid w:val="00387B09"/>
    <w:rsid w:val="00391A39"/>
    <w:rsid w:val="00392270"/>
    <w:rsid w:val="003A65B0"/>
    <w:rsid w:val="003B0E60"/>
    <w:rsid w:val="003B0FC9"/>
    <w:rsid w:val="003C20AB"/>
    <w:rsid w:val="003C4F61"/>
    <w:rsid w:val="003D0C99"/>
    <w:rsid w:val="003D4BC7"/>
    <w:rsid w:val="003D7E07"/>
    <w:rsid w:val="003E4AB7"/>
    <w:rsid w:val="003F0FA5"/>
    <w:rsid w:val="003F122A"/>
    <w:rsid w:val="003F149B"/>
    <w:rsid w:val="003F1D06"/>
    <w:rsid w:val="003F3048"/>
    <w:rsid w:val="0040017A"/>
    <w:rsid w:val="00405003"/>
    <w:rsid w:val="00406F0F"/>
    <w:rsid w:val="00407A62"/>
    <w:rsid w:val="00407CA2"/>
    <w:rsid w:val="00407F74"/>
    <w:rsid w:val="00413A26"/>
    <w:rsid w:val="00415F8E"/>
    <w:rsid w:val="00421976"/>
    <w:rsid w:val="00423184"/>
    <w:rsid w:val="00424851"/>
    <w:rsid w:val="004265DF"/>
    <w:rsid w:val="00427B22"/>
    <w:rsid w:val="00430D0C"/>
    <w:rsid w:val="004332EF"/>
    <w:rsid w:val="004355BB"/>
    <w:rsid w:val="0043713F"/>
    <w:rsid w:val="00442DF5"/>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B52EF"/>
    <w:rsid w:val="004C026C"/>
    <w:rsid w:val="004C132E"/>
    <w:rsid w:val="004C1769"/>
    <w:rsid w:val="004C4D13"/>
    <w:rsid w:val="004C65E8"/>
    <w:rsid w:val="004C678C"/>
    <w:rsid w:val="004D0ABF"/>
    <w:rsid w:val="004D16EC"/>
    <w:rsid w:val="004D4F48"/>
    <w:rsid w:val="004F1010"/>
    <w:rsid w:val="004F1F23"/>
    <w:rsid w:val="004F22A0"/>
    <w:rsid w:val="004F7C05"/>
    <w:rsid w:val="005016EB"/>
    <w:rsid w:val="005040A9"/>
    <w:rsid w:val="00506FDC"/>
    <w:rsid w:val="0050786E"/>
    <w:rsid w:val="00521B1B"/>
    <w:rsid w:val="00521E42"/>
    <w:rsid w:val="00523EB1"/>
    <w:rsid w:val="005245FC"/>
    <w:rsid w:val="00531ACB"/>
    <w:rsid w:val="00537A5F"/>
    <w:rsid w:val="00553297"/>
    <w:rsid w:val="00553AAD"/>
    <w:rsid w:val="00554DCE"/>
    <w:rsid w:val="00556140"/>
    <w:rsid w:val="00556169"/>
    <w:rsid w:val="005621F7"/>
    <w:rsid w:val="005667D7"/>
    <w:rsid w:val="00567E69"/>
    <w:rsid w:val="00570280"/>
    <w:rsid w:val="005728F9"/>
    <w:rsid w:val="0057630C"/>
    <w:rsid w:val="005801C0"/>
    <w:rsid w:val="00581F18"/>
    <w:rsid w:val="00584465"/>
    <w:rsid w:val="0058559B"/>
    <w:rsid w:val="0058776E"/>
    <w:rsid w:val="00591A7B"/>
    <w:rsid w:val="005972D7"/>
    <w:rsid w:val="005A011A"/>
    <w:rsid w:val="005A4264"/>
    <w:rsid w:val="005A480E"/>
    <w:rsid w:val="005A7483"/>
    <w:rsid w:val="005B1A71"/>
    <w:rsid w:val="005B286E"/>
    <w:rsid w:val="005B39C4"/>
    <w:rsid w:val="005B6F88"/>
    <w:rsid w:val="005B70F0"/>
    <w:rsid w:val="005C0B2B"/>
    <w:rsid w:val="005C3425"/>
    <w:rsid w:val="005C3EA9"/>
    <w:rsid w:val="005D1822"/>
    <w:rsid w:val="005D2833"/>
    <w:rsid w:val="005D2B61"/>
    <w:rsid w:val="005D4A50"/>
    <w:rsid w:val="005D73F4"/>
    <w:rsid w:val="005E0BCB"/>
    <w:rsid w:val="005E0EEB"/>
    <w:rsid w:val="005E18D1"/>
    <w:rsid w:val="005E19E4"/>
    <w:rsid w:val="005E4C65"/>
    <w:rsid w:val="005E6356"/>
    <w:rsid w:val="005E7539"/>
    <w:rsid w:val="005F0F23"/>
    <w:rsid w:val="005F5532"/>
    <w:rsid w:val="005F6152"/>
    <w:rsid w:val="005F7581"/>
    <w:rsid w:val="00606BCF"/>
    <w:rsid w:val="0061240E"/>
    <w:rsid w:val="0061451E"/>
    <w:rsid w:val="00615648"/>
    <w:rsid w:val="00615F38"/>
    <w:rsid w:val="0062119F"/>
    <w:rsid w:val="00621422"/>
    <w:rsid w:val="00621D01"/>
    <w:rsid w:val="00621F31"/>
    <w:rsid w:val="00623AD3"/>
    <w:rsid w:val="00625AD3"/>
    <w:rsid w:val="006270A3"/>
    <w:rsid w:val="0062762B"/>
    <w:rsid w:val="006317D0"/>
    <w:rsid w:val="00633586"/>
    <w:rsid w:val="00634838"/>
    <w:rsid w:val="00635B60"/>
    <w:rsid w:val="00636C6C"/>
    <w:rsid w:val="00637A83"/>
    <w:rsid w:val="006428E2"/>
    <w:rsid w:val="006432F3"/>
    <w:rsid w:val="006437D0"/>
    <w:rsid w:val="00651C19"/>
    <w:rsid w:val="006523DF"/>
    <w:rsid w:val="0065422E"/>
    <w:rsid w:val="00657348"/>
    <w:rsid w:val="006601DF"/>
    <w:rsid w:val="00670898"/>
    <w:rsid w:val="00670FC3"/>
    <w:rsid w:val="006742B0"/>
    <w:rsid w:val="006821C3"/>
    <w:rsid w:val="006854C4"/>
    <w:rsid w:val="006878DA"/>
    <w:rsid w:val="00691A92"/>
    <w:rsid w:val="00694941"/>
    <w:rsid w:val="00694ECD"/>
    <w:rsid w:val="00697CDD"/>
    <w:rsid w:val="006A6E63"/>
    <w:rsid w:val="006A77AA"/>
    <w:rsid w:val="006B560C"/>
    <w:rsid w:val="006B6697"/>
    <w:rsid w:val="006C0AA5"/>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312"/>
    <w:rsid w:val="007136A6"/>
    <w:rsid w:val="00713824"/>
    <w:rsid w:val="00715BF3"/>
    <w:rsid w:val="0071773E"/>
    <w:rsid w:val="00723510"/>
    <w:rsid w:val="00724F53"/>
    <w:rsid w:val="00727E18"/>
    <w:rsid w:val="0073030C"/>
    <w:rsid w:val="0075423D"/>
    <w:rsid w:val="00756051"/>
    <w:rsid w:val="00756AB2"/>
    <w:rsid w:val="00761917"/>
    <w:rsid w:val="00765385"/>
    <w:rsid w:val="007718FF"/>
    <w:rsid w:val="00772CF5"/>
    <w:rsid w:val="007757B6"/>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1774"/>
    <w:rsid w:val="00835D9A"/>
    <w:rsid w:val="00835F87"/>
    <w:rsid w:val="00836E21"/>
    <w:rsid w:val="00840A7E"/>
    <w:rsid w:val="00841B6B"/>
    <w:rsid w:val="008421EB"/>
    <w:rsid w:val="008451E6"/>
    <w:rsid w:val="00845ADE"/>
    <w:rsid w:val="00846CEF"/>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871A8"/>
    <w:rsid w:val="008904C3"/>
    <w:rsid w:val="00890882"/>
    <w:rsid w:val="008947B4"/>
    <w:rsid w:val="0089604E"/>
    <w:rsid w:val="00896AAD"/>
    <w:rsid w:val="00897945"/>
    <w:rsid w:val="008A03E6"/>
    <w:rsid w:val="008A5F67"/>
    <w:rsid w:val="008A7322"/>
    <w:rsid w:val="008B0AD9"/>
    <w:rsid w:val="008B6C6E"/>
    <w:rsid w:val="008B6E23"/>
    <w:rsid w:val="008C1192"/>
    <w:rsid w:val="008C4A62"/>
    <w:rsid w:val="008C4AD8"/>
    <w:rsid w:val="008D5B88"/>
    <w:rsid w:val="008D645F"/>
    <w:rsid w:val="008E21AF"/>
    <w:rsid w:val="008E40AE"/>
    <w:rsid w:val="008E5B4F"/>
    <w:rsid w:val="008F0CBE"/>
    <w:rsid w:val="008F2457"/>
    <w:rsid w:val="008F685E"/>
    <w:rsid w:val="009006CD"/>
    <w:rsid w:val="00901F78"/>
    <w:rsid w:val="009036D3"/>
    <w:rsid w:val="00910D96"/>
    <w:rsid w:val="00912BBB"/>
    <w:rsid w:val="00915A2F"/>
    <w:rsid w:val="0092114A"/>
    <w:rsid w:val="0092136C"/>
    <w:rsid w:val="00922221"/>
    <w:rsid w:val="00922F8F"/>
    <w:rsid w:val="00930EC3"/>
    <w:rsid w:val="00935245"/>
    <w:rsid w:val="00935630"/>
    <w:rsid w:val="00936A72"/>
    <w:rsid w:val="009376C8"/>
    <w:rsid w:val="009437D3"/>
    <w:rsid w:val="009519F1"/>
    <w:rsid w:val="00952BF2"/>
    <w:rsid w:val="00954BAF"/>
    <w:rsid w:val="00955547"/>
    <w:rsid w:val="009559D2"/>
    <w:rsid w:val="0095639F"/>
    <w:rsid w:val="0095714F"/>
    <w:rsid w:val="00960FBC"/>
    <w:rsid w:val="00961FC8"/>
    <w:rsid w:val="0096392A"/>
    <w:rsid w:val="00966322"/>
    <w:rsid w:val="00973CF6"/>
    <w:rsid w:val="00975498"/>
    <w:rsid w:val="009762FD"/>
    <w:rsid w:val="00976AAC"/>
    <w:rsid w:val="009801D9"/>
    <w:rsid w:val="00980464"/>
    <w:rsid w:val="00980856"/>
    <w:rsid w:val="00980B45"/>
    <w:rsid w:val="00981699"/>
    <w:rsid w:val="00983665"/>
    <w:rsid w:val="009846DB"/>
    <w:rsid w:val="00985EF7"/>
    <w:rsid w:val="0098744B"/>
    <w:rsid w:val="00995B29"/>
    <w:rsid w:val="00996E27"/>
    <w:rsid w:val="009A0694"/>
    <w:rsid w:val="009A1774"/>
    <w:rsid w:val="009A21A0"/>
    <w:rsid w:val="009A3316"/>
    <w:rsid w:val="009A3C6F"/>
    <w:rsid w:val="009A3CEC"/>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4F89"/>
    <w:rsid w:val="00A07D67"/>
    <w:rsid w:val="00A10584"/>
    <w:rsid w:val="00A15863"/>
    <w:rsid w:val="00A15F98"/>
    <w:rsid w:val="00A17178"/>
    <w:rsid w:val="00A20495"/>
    <w:rsid w:val="00A23DF4"/>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A711D"/>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3EDA"/>
    <w:rsid w:val="00B156CA"/>
    <w:rsid w:val="00B162E0"/>
    <w:rsid w:val="00B249B5"/>
    <w:rsid w:val="00B250D4"/>
    <w:rsid w:val="00B255CF"/>
    <w:rsid w:val="00B3180F"/>
    <w:rsid w:val="00B33CE5"/>
    <w:rsid w:val="00B41F75"/>
    <w:rsid w:val="00B46D37"/>
    <w:rsid w:val="00B51EF3"/>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15D0"/>
    <w:rsid w:val="00BD4CA6"/>
    <w:rsid w:val="00BE09EC"/>
    <w:rsid w:val="00BE3EC3"/>
    <w:rsid w:val="00BF62F7"/>
    <w:rsid w:val="00BF69DF"/>
    <w:rsid w:val="00C01365"/>
    <w:rsid w:val="00C06FAC"/>
    <w:rsid w:val="00C11E24"/>
    <w:rsid w:val="00C2298B"/>
    <w:rsid w:val="00C230D7"/>
    <w:rsid w:val="00C234BB"/>
    <w:rsid w:val="00C2354A"/>
    <w:rsid w:val="00C27A62"/>
    <w:rsid w:val="00C27ECE"/>
    <w:rsid w:val="00C328A4"/>
    <w:rsid w:val="00C3423F"/>
    <w:rsid w:val="00C36A39"/>
    <w:rsid w:val="00C37A2B"/>
    <w:rsid w:val="00C40107"/>
    <w:rsid w:val="00C40FC6"/>
    <w:rsid w:val="00C411C7"/>
    <w:rsid w:val="00C44644"/>
    <w:rsid w:val="00C44E88"/>
    <w:rsid w:val="00C45A62"/>
    <w:rsid w:val="00C47355"/>
    <w:rsid w:val="00C476EB"/>
    <w:rsid w:val="00C478D0"/>
    <w:rsid w:val="00C47F1F"/>
    <w:rsid w:val="00C53AB0"/>
    <w:rsid w:val="00C5464C"/>
    <w:rsid w:val="00C55557"/>
    <w:rsid w:val="00C57ED4"/>
    <w:rsid w:val="00C60A1F"/>
    <w:rsid w:val="00C63140"/>
    <w:rsid w:val="00C6396C"/>
    <w:rsid w:val="00C65254"/>
    <w:rsid w:val="00C67F8F"/>
    <w:rsid w:val="00C73911"/>
    <w:rsid w:val="00C74D09"/>
    <w:rsid w:val="00C75F26"/>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A5311"/>
    <w:rsid w:val="00CB0A15"/>
    <w:rsid w:val="00CB169D"/>
    <w:rsid w:val="00CB547A"/>
    <w:rsid w:val="00CB62E5"/>
    <w:rsid w:val="00CB64EF"/>
    <w:rsid w:val="00CC27CD"/>
    <w:rsid w:val="00CC60E3"/>
    <w:rsid w:val="00CC70B5"/>
    <w:rsid w:val="00CD5D7C"/>
    <w:rsid w:val="00CD6060"/>
    <w:rsid w:val="00CE5228"/>
    <w:rsid w:val="00CE6CFD"/>
    <w:rsid w:val="00CF084C"/>
    <w:rsid w:val="00D07078"/>
    <w:rsid w:val="00D079FA"/>
    <w:rsid w:val="00D12BFB"/>
    <w:rsid w:val="00D13B29"/>
    <w:rsid w:val="00D13E6E"/>
    <w:rsid w:val="00D15A68"/>
    <w:rsid w:val="00D15D21"/>
    <w:rsid w:val="00D1667C"/>
    <w:rsid w:val="00D20C21"/>
    <w:rsid w:val="00D24C04"/>
    <w:rsid w:val="00D33239"/>
    <w:rsid w:val="00D345ED"/>
    <w:rsid w:val="00D34EF8"/>
    <w:rsid w:val="00D463E1"/>
    <w:rsid w:val="00D4673E"/>
    <w:rsid w:val="00D51597"/>
    <w:rsid w:val="00D53983"/>
    <w:rsid w:val="00D5484C"/>
    <w:rsid w:val="00D54881"/>
    <w:rsid w:val="00D55823"/>
    <w:rsid w:val="00D63751"/>
    <w:rsid w:val="00D658A4"/>
    <w:rsid w:val="00D72119"/>
    <w:rsid w:val="00D75CA5"/>
    <w:rsid w:val="00D77118"/>
    <w:rsid w:val="00D807E5"/>
    <w:rsid w:val="00D8130E"/>
    <w:rsid w:val="00D82FA7"/>
    <w:rsid w:val="00D84065"/>
    <w:rsid w:val="00D8465E"/>
    <w:rsid w:val="00D84A7A"/>
    <w:rsid w:val="00D9175E"/>
    <w:rsid w:val="00D950D2"/>
    <w:rsid w:val="00D95393"/>
    <w:rsid w:val="00D95EFA"/>
    <w:rsid w:val="00D9686D"/>
    <w:rsid w:val="00DA199D"/>
    <w:rsid w:val="00DA5FF9"/>
    <w:rsid w:val="00DA6B5E"/>
    <w:rsid w:val="00DB0954"/>
    <w:rsid w:val="00DB2CC0"/>
    <w:rsid w:val="00DB352D"/>
    <w:rsid w:val="00DB3F67"/>
    <w:rsid w:val="00DB4918"/>
    <w:rsid w:val="00DB5365"/>
    <w:rsid w:val="00DC261B"/>
    <w:rsid w:val="00DC2C1E"/>
    <w:rsid w:val="00DC3CD0"/>
    <w:rsid w:val="00DD0411"/>
    <w:rsid w:val="00DD2B9E"/>
    <w:rsid w:val="00DD3688"/>
    <w:rsid w:val="00DE1E42"/>
    <w:rsid w:val="00DE7CCD"/>
    <w:rsid w:val="00DF0C22"/>
    <w:rsid w:val="00DF3B1D"/>
    <w:rsid w:val="00DF3F60"/>
    <w:rsid w:val="00DF5C54"/>
    <w:rsid w:val="00E00E0E"/>
    <w:rsid w:val="00E015ED"/>
    <w:rsid w:val="00E0721B"/>
    <w:rsid w:val="00E10205"/>
    <w:rsid w:val="00E105B9"/>
    <w:rsid w:val="00E11095"/>
    <w:rsid w:val="00E12707"/>
    <w:rsid w:val="00E12C7E"/>
    <w:rsid w:val="00E17CC5"/>
    <w:rsid w:val="00E2017B"/>
    <w:rsid w:val="00E21092"/>
    <w:rsid w:val="00E2242D"/>
    <w:rsid w:val="00E23DFF"/>
    <w:rsid w:val="00E30FCF"/>
    <w:rsid w:val="00E33E8B"/>
    <w:rsid w:val="00E36290"/>
    <w:rsid w:val="00E419BC"/>
    <w:rsid w:val="00E45AC3"/>
    <w:rsid w:val="00E465AB"/>
    <w:rsid w:val="00E46E7A"/>
    <w:rsid w:val="00E47194"/>
    <w:rsid w:val="00E516E8"/>
    <w:rsid w:val="00E55F3C"/>
    <w:rsid w:val="00E56C42"/>
    <w:rsid w:val="00E57C30"/>
    <w:rsid w:val="00E600D8"/>
    <w:rsid w:val="00E664FD"/>
    <w:rsid w:val="00E72329"/>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C4DFB"/>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3DD7"/>
    <w:rsid w:val="00F6523F"/>
    <w:rsid w:val="00F727E0"/>
    <w:rsid w:val="00F7319F"/>
    <w:rsid w:val="00F74914"/>
    <w:rsid w:val="00F75BA3"/>
    <w:rsid w:val="00F82595"/>
    <w:rsid w:val="00F97C96"/>
    <w:rsid w:val="00FA0851"/>
    <w:rsid w:val="00FA48B1"/>
    <w:rsid w:val="00FB0681"/>
    <w:rsid w:val="00FB3B7A"/>
    <w:rsid w:val="00FB4316"/>
    <w:rsid w:val="00FB6296"/>
    <w:rsid w:val="00FB76A7"/>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 w:type="character" w:styleId="UnresolvedMention">
    <w:name w:val="Unresolved Mention"/>
    <w:basedOn w:val="DefaultParagraphFont"/>
    <w:uiPriority w:val="99"/>
    <w:rsid w:val="00FB7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etsencrypt.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tsencrypt.org/privac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7C5ED-D0F0-E543-A907-04557F251DD7}">
  <ds:schemaRefs>
    <ds:schemaRef ds:uri="http://schemas.openxmlformats.org/officeDocument/2006/bibliography"/>
  </ds:schemaRefs>
</ds:datastoreItem>
</file>

<file path=customXml/itemProps2.xml><?xml version="1.0" encoding="utf-8"?>
<ds:datastoreItem xmlns:ds="http://schemas.openxmlformats.org/officeDocument/2006/customXml" ds:itemID="{E55E0657-693E-3549-868B-86F6DAAF86C4}">
  <ds:schemaRefs>
    <ds:schemaRef ds:uri="http://schemas.openxmlformats.org/officeDocument/2006/bibliography"/>
  </ds:schemaRefs>
</ds:datastoreItem>
</file>

<file path=customXml/itemProps3.xml><?xml version="1.0" encoding="utf-8"?>
<ds:datastoreItem xmlns:ds="http://schemas.openxmlformats.org/officeDocument/2006/customXml" ds:itemID="{241A1149-4D9A-1644-BF80-55DC13D02F39}">
  <ds:schemaRefs>
    <ds:schemaRef ds:uri="http://schemas.openxmlformats.org/officeDocument/2006/bibliography"/>
  </ds:schemaRefs>
</ds:datastoreItem>
</file>

<file path=customXml/itemProps4.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2022-06-14T21:59:00Z</dcterms:created>
  <dcterms:modified xsi:type="dcterms:W3CDTF">2022-06-21T02:47:00Z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